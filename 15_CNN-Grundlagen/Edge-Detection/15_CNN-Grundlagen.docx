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77C40" w14:textId="77777777" w:rsidR="00BD0735" w:rsidRPr="009622C9" w:rsidRDefault="009534D4">
      <w:pPr>
        <w:pStyle w:val="berschrift1"/>
        <w:rPr>
          <w:lang w:val="de-DE"/>
        </w:rPr>
      </w:pPr>
      <w:bookmarkStart w:id="0" w:name="mit-ecken-und-kanten-edge-detection-mit-"/>
      <w:bookmarkEnd w:id="0"/>
      <w:r w:rsidRPr="009622C9">
        <w:rPr>
          <w:lang w:val="de-DE"/>
        </w:rPr>
        <w:t xml:space="preserve">Mit Ecken und Kanten – Edge </w:t>
      </w:r>
      <w:proofErr w:type="spellStart"/>
      <w:r w:rsidRPr="009622C9">
        <w:rPr>
          <w:lang w:val="de-DE"/>
        </w:rPr>
        <w:t>Detection</w:t>
      </w:r>
      <w:proofErr w:type="spellEnd"/>
      <w:r w:rsidRPr="009622C9">
        <w:rPr>
          <w:lang w:val="de-DE"/>
        </w:rPr>
        <w:t xml:space="preserve"> mit </w:t>
      </w:r>
      <w:proofErr w:type="spellStart"/>
      <w:r w:rsidRPr="009622C9">
        <w:rPr>
          <w:lang w:val="de-DE"/>
        </w:rPr>
        <w:t>Convolutions</w:t>
      </w:r>
      <w:proofErr w:type="spellEnd"/>
    </w:p>
    <w:p w14:paraId="57677C41" w14:textId="77777777" w:rsidR="00BD0735" w:rsidRPr="00A943C5" w:rsidRDefault="009534D4">
      <w:pPr>
        <w:pStyle w:val="berschrift2"/>
        <w:rPr>
          <w:lang w:val="en-GB"/>
        </w:rPr>
      </w:pPr>
      <w:bookmarkStart w:id="1" w:name="convolutional-neuronal-networks-und-yolo"/>
      <w:bookmarkEnd w:id="1"/>
      <w:r w:rsidRPr="00A943C5">
        <w:rPr>
          <w:lang w:val="en-GB"/>
        </w:rPr>
        <w:t>Convolutional Neuronal Networks und YOLO v3</w:t>
      </w:r>
    </w:p>
    <w:p w14:paraId="57677C42" w14:textId="6D2E760E" w:rsidR="00BD0735" w:rsidRPr="009622C9" w:rsidRDefault="009534D4">
      <w:pPr>
        <w:pStyle w:val="FirstParagraph"/>
        <w:rPr>
          <w:lang w:val="de-DE"/>
        </w:rPr>
      </w:pPr>
      <w:proofErr w:type="spellStart"/>
      <w:r w:rsidRPr="009622C9">
        <w:rPr>
          <w:lang w:val="de-DE"/>
        </w:rPr>
        <w:t>Convolutional</w:t>
      </w:r>
      <w:proofErr w:type="spellEnd"/>
      <w:r w:rsidRPr="009622C9">
        <w:rPr>
          <w:lang w:val="de-DE"/>
        </w:rPr>
        <w:t xml:space="preserve"> </w:t>
      </w:r>
      <w:proofErr w:type="gramStart"/>
      <w:r w:rsidRPr="009622C9">
        <w:rPr>
          <w:lang w:val="de-DE"/>
        </w:rPr>
        <w:t>Neuronal</w:t>
      </w:r>
      <w:proofErr w:type="gramEnd"/>
      <w:r w:rsidRPr="009622C9">
        <w:rPr>
          <w:lang w:val="de-DE"/>
        </w:rPr>
        <w:t xml:space="preserve"> Networks sind aus der Welt der KI nicht mehr wegzudenken. Ohne sie wäre es zum Beispiel nicht möglich, selbstfahrende Autos zu bauen. Damit sich ein Auto selbständig im Verkehr zurechtfindet, muss es seine Umgebung erkennen. Dazu gehört nicht nur der relativ einfache Fall, ein Objekt, wie </w:t>
      </w:r>
      <w:r w:rsidR="00A943C5">
        <w:rPr>
          <w:lang w:val="de-DE"/>
        </w:rPr>
        <w:t>z.B.</w:t>
      </w:r>
      <w:r w:rsidRPr="009622C9">
        <w:rPr>
          <w:lang w:val="de-DE"/>
        </w:rPr>
        <w:t xml:space="preserve"> einen Fußgänger als solchen zu erkennen, sondern auch seine Position zu bestimmen. In Bildern beliebig viele Objekte zu erkennen (Klassifikation) und deren Position zu bestimmen, bezeichnet man als </w:t>
      </w:r>
      <w:proofErr w:type="spellStart"/>
      <w:r w:rsidRPr="009622C9">
        <w:rPr>
          <w:lang w:val="de-DE"/>
        </w:rPr>
        <w:t>Detection</w:t>
      </w:r>
      <w:proofErr w:type="spellEnd"/>
      <w:r w:rsidRPr="009622C9">
        <w:rPr>
          <w:lang w:val="de-DE"/>
        </w:rPr>
        <w:t xml:space="preserve">. </w:t>
      </w:r>
      <w:proofErr w:type="spellStart"/>
      <w:r w:rsidRPr="009622C9">
        <w:rPr>
          <w:lang w:val="de-DE"/>
        </w:rPr>
        <w:t>Detection</w:t>
      </w:r>
      <w:proofErr w:type="spellEnd"/>
      <w:r w:rsidRPr="009622C9">
        <w:rPr>
          <w:lang w:val="de-DE"/>
        </w:rPr>
        <w:t xml:space="preserve"> ist quasi die Königsdisziplin im Bereich der Computer Vision. Diese Herausforderung wird zurzeit mit einem Algorithmus bewerkstelligt, der sich YOLO v3 nennt. Die Abkürzung steht für </w:t>
      </w:r>
      <w:proofErr w:type="spellStart"/>
      <w:r w:rsidRPr="005A070C">
        <w:rPr>
          <w:b/>
          <w:lang w:val="de-DE"/>
        </w:rPr>
        <w:t>Y</w:t>
      </w:r>
      <w:r w:rsidRPr="009622C9">
        <w:rPr>
          <w:lang w:val="de-DE"/>
        </w:rPr>
        <w:t>ou</w:t>
      </w:r>
      <w:proofErr w:type="spellEnd"/>
      <w:r w:rsidRPr="009622C9">
        <w:rPr>
          <w:lang w:val="de-DE"/>
        </w:rPr>
        <w:t xml:space="preserve"> </w:t>
      </w:r>
      <w:proofErr w:type="spellStart"/>
      <w:r w:rsidRPr="005A070C">
        <w:rPr>
          <w:b/>
          <w:lang w:val="de-DE"/>
        </w:rPr>
        <w:t>O</w:t>
      </w:r>
      <w:r w:rsidRPr="009622C9">
        <w:rPr>
          <w:lang w:val="de-DE"/>
        </w:rPr>
        <w:t>nly</w:t>
      </w:r>
      <w:proofErr w:type="spellEnd"/>
      <w:r w:rsidRPr="009622C9">
        <w:rPr>
          <w:lang w:val="de-DE"/>
        </w:rPr>
        <w:t xml:space="preserve"> </w:t>
      </w:r>
      <w:r w:rsidRPr="005A070C">
        <w:rPr>
          <w:b/>
          <w:lang w:val="de-DE"/>
        </w:rPr>
        <w:t>L</w:t>
      </w:r>
      <w:r w:rsidRPr="009622C9">
        <w:rPr>
          <w:lang w:val="de-DE"/>
        </w:rPr>
        <w:t xml:space="preserve">ook </w:t>
      </w:r>
      <w:proofErr w:type="spellStart"/>
      <w:r w:rsidRPr="005A070C">
        <w:rPr>
          <w:b/>
          <w:lang w:val="de-DE"/>
        </w:rPr>
        <w:t>O</w:t>
      </w:r>
      <w:r w:rsidRPr="009622C9">
        <w:rPr>
          <w:lang w:val="de-DE"/>
        </w:rPr>
        <w:t>nce</w:t>
      </w:r>
      <w:proofErr w:type="spellEnd"/>
      <w:r w:rsidRPr="009622C9">
        <w:rPr>
          <w:lang w:val="de-DE"/>
        </w:rPr>
        <w:t xml:space="preserve">. Das v3 weist auf die derzeit aktuelle Version drei hin. Mit YOLO ist es möglich </w:t>
      </w:r>
      <w:proofErr w:type="spellStart"/>
      <w:r w:rsidRPr="009622C9">
        <w:rPr>
          <w:lang w:val="de-DE"/>
        </w:rPr>
        <w:t>Detection</w:t>
      </w:r>
      <w:proofErr w:type="spellEnd"/>
      <w:r w:rsidRPr="009622C9">
        <w:rPr>
          <w:lang w:val="de-DE"/>
        </w:rPr>
        <w:t xml:space="preserve"> bewegter Bilder in </w:t>
      </w:r>
      <w:r w:rsidR="002B50E4">
        <w:rPr>
          <w:lang w:val="de-DE"/>
        </w:rPr>
        <w:t>r</w:t>
      </w:r>
      <w:r w:rsidR="002B50E4" w:rsidRPr="009622C9">
        <w:rPr>
          <w:lang w:val="de-DE"/>
        </w:rPr>
        <w:t>eal</w:t>
      </w:r>
      <w:r w:rsidR="002B50E4">
        <w:rPr>
          <w:lang w:val="de-DE"/>
        </w:rPr>
        <w:t>-t</w:t>
      </w:r>
      <w:r w:rsidRPr="009622C9">
        <w:rPr>
          <w:lang w:val="de-DE"/>
        </w:rPr>
        <w:t>ime zu bewerkstelligen.</w:t>
      </w:r>
    </w:p>
    <w:p w14:paraId="57677C43" w14:textId="77777777" w:rsidR="00BD0735" w:rsidRPr="009622C9" w:rsidRDefault="009534D4">
      <w:pPr>
        <w:pStyle w:val="Textkrper"/>
        <w:rPr>
          <w:lang w:val="de-DE"/>
        </w:rPr>
      </w:pPr>
      <w:r w:rsidRPr="009622C9">
        <w:rPr>
          <w:lang w:val="de-DE"/>
        </w:rPr>
        <w:t>Kern von YOLO ist ein extrem tiefes Convolutional Neuronal Network CNN. Wir haben in anderen Blogs bereits über CNNs gesprochen und gezeigt, wie man sie mit Keras gewinnbringend verbaut:</w:t>
      </w:r>
    </w:p>
    <w:p w14:paraId="57677C44" w14:textId="77777777" w:rsidR="00BD0735" w:rsidRPr="009622C9" w:rsidRDefault="008838FB">
      <w:pPr>
        <w:pStyle w:val="Compact"/>
        <w:numPr>
          <w:ilvl w:val="0"/>
          <w:numId w:val="3"/>
        </w:numPr>
        <w:rPr>
          <w:lang w:val="de-DE"/>
        </w:rPr>
      </w:pPr>
      <w:hyperlink r:id="rId7">
        <w:r w:rsidR="009534D4" w:rsidRPr="009622C9">
          <w:rPr>
            <w:rStyle w:val="Hyperlink"/>
            <w:lang w:val="de-DE"/>
          </w:rPr>
          <w:t>einstieg-in-</w:t>
        </w:r>
        <w:proofErr w:type="spellStart"/>
        <w:r w:rsidR="009534D4" w:rsidRPr="009622C9">
          <w:rPr>
            <w:rStyle w:val="Hyperlink"/>
            <w:lang w:val="de-DE"/>
          </w:rPr>
          <w:t>convolutional</w:t>
        </w:r>
        <w:proofErr w:type="spellEnd"/>
        <w:r w:rsidR="009534D4" w:rsidRPr="009622C9">
          <w:rPr>
            <w:rStyle w:val="Hyperlink"/>
            <w:lang w:val="de-DE"/>
          </w:rPr>
          <w:t>-neuronale-netze-mit-</w:t>
        </w:r>
        <w:proofErr w:type="spellStart"/>
        <w:r w:rsidR="009534D4" w:rsidRPr="009622C9">
          <w:rPr>
            <w:rStyle w:val="Hyperlink"/>
            <w:lang w:val="de-DE"/>
          </w:rPr>
          <w:t>keras</w:t>
        </w:r>
        <w:proofErr w:type="spellEnd"/>
      </w:hyperlink>
    </w:p>
    <w:p w14:paraId="57677C45" w14:textId="77777777" w:rsidR="00BD0735" w:rsidRPr="009622C9" w:rsidRDefault="008838FB">
      <w:pPr>
        <w:pStyle w:val="Compact"/>
        <w:numPr>
          <w:ilvl w:val="0"/>
          <w:numId w:val="3"/>
        </w:numPr>
        <w:rPr>
          <w:lang w:val="de-DE"/>
        </w:rPr>
      </w:pPr>
      <w:r>
        <w:fldChar w:fldCharType="begin"/>
      </w:r>
      <w:r w:rsidRPr="00F466DB">
        <w:rPr>
          <w:lang w:val="de-DE"/>
          <w:rPrChange w:id="2" w:author="Khawandi, Karolina" w:date="2019-11-20T09:13:00Z">
            <w:rPr/>
          </w:rPrChange>
        </w:rPr>
        <w:instrText xml:space="preserve"> HYPERLINK "https://www.mt-ag.com/so-entwirft-man-ein-top-cnn/" \h </w:instrText>
      </w:r>
      <w:r>
        <w:fldChar w:fldCharType="separate"/>
      </w:r>
      <w:r w:rsidR="009534D4" w:rsidRPr="009622C9">
        <w:rPr>
          <w:rStyle w:val="Hyperlink"/>
          <w:lang w:val="de-DE"/>
        </w:rPr>
        <w:t>so-entwirft-man-ein-top-</w:t>
      </w:r>
      <w:proofErr w:type="spellStart"/>
      <w:r w:rsidR="009534D4" w:rsidRPr="009622C9">
        <w:rPr>
          <w:rStyle w:val="Hyperlink"/>
          <w:lang w:val="de-DE"/>
        </w:rPr>
        <w:t>cnn</w:t>
      </w:r>
      <w:proofErr w:type="spellEnd"/>
      <w:r>
        <w:rPr>
          <w:rStyle w:val="Hyperlink"/>
          <w:lang w:val="de-DE"/>
        </w:rPr>
        <w:fldChar w:fldCharType="end"/>
      </w:r>
    </w:p>
    <w:p w14:paraId="57677C46" w14:textId="77777777" w:rsidR="00BD0735" w:rsidRPr="009622C9" w:rsidRDefault="009534D4">
      <w:pPr>
        <w:pStyle w:val="berschrift2"/>
        <w:rPr>
          <w:lang w:val="de-DE"/>
        </w:rPr>
      </w:pPr>
      <w:bookmarkStart w:id="3" w:name="wie-war-das-eigentlich-früher"/>
      <w:bookmarkEnd w:id="3"/>
      <w:r w:rsidRPr="009622C9">
        <w:rPr>
          <w:lang w:val="de-DE"/>
        </w:rPr>
        <w:t>Wie war das eigentlich früher?</w:t>
      </w:r>
    </w:p>
    <w:p w14:paraId="57677C47" w14:textId="77777777" w:rsidR="00BD0735" w:rsidRPr="009622C9" w:rsidRDefault="009534D4">
      <w:pPr>
        <w:pStyle w:val="FirstParagraph"/>
        <w:rPr>
          <w:lang w:val="de-DE"/>
        </w:rPr>
      </w:pPr>
      <w:r w:rsidRPr="009622C9">
        <w:rPr>
          <w:lang w:val="de-DE"/>
        </w:rPr>
        <w:t>In diesem Blog möchte ich noch einmal einen Schritt zurückgehen und den mathematischen Hintergrund von Faltungen (</w:t>
      </w:r>
      <w:proofErr w:type="spellStart"/>
      <w:r w:rsidRPr="009622C9">
        <w:rPr>
          <w:lang w:val="de-DE"/>
        </w:rPr>
        <w:t>Convolutions</w:t>
      </w:r>
      <w:proofErr w:type="spellEnd"/>
      <w:r w:rsidRPr="009622C9">
        <w:rPr>
          <w:lang w:val="de-DE"/>
        </w:rPr>
        <w:t>) zeigen. Dabei ist der Trick so verblüffend einfach, dass man eigentlich nur Plus und Minus verstanden haben muss.</w:t>
      </w:r>
    </w:p>
    <w:p w14:paraId="57677C48" w14:textId="2A73DD37" w:rsidR="00BD0735" w:rsidRDefault="009534D4">
      <w:pPr>
        <w:pStyle w:val="Textkrper"/>
        <w:rPr>
          <w:lang w:val="de-DE"/>
        </w:rPr>
      </w:pPr>
      <w:r w:rsidRPr="009622C9">
        <w:rPr>
          <w:lang w:val="de-DE"/>
        </w:rPr>
        <w:t>Bevor man maschinelles Lernen für die Bildverarbeitung einsetzte, musste man sich mit analytischen Algorithmen behelfen. Die Algorithmik der Faltungen beschäftigt sich damit, Kanten in Bildern zu erkennen. Der Traum der Wissenschaftler war dabei, dass man einen Gegenstand in einem Bild lokalisieren könnte, wenn man seine Kanten erkennen würde und den Rest einfach ignoriert. Das ist sowas wie Ausmalen nur andersherum (also quasi „</w:t>
      </w:r>
      <w:proofErr w:type="spellStart"/>
      <w:r w:rsidRPr="009622C9">
        <w:rPr>
          <w:lang w:val="de-DE"/>
        </w:rPr>
        <w:t>entmalen</w:t>
      </w:r>
      <w:proofErr w:type="spellEnd"/>
      <w:r w:rsidRPr="009622C9">
        <w:rPr>
          <w:lang w:val="de-DE"/>
        </w:rPr>
        <w:t>“).</w:t>
      </w:r>
    </w:p>
    <w:p w14:paraId="1F201483" w14:textId="77777777" w:rsidR="00F769D9" w:rsidRPr="009622C9" w:rsidRDefault="00F769D9">
      <w:pPr>
        <w:pStyle w:val="Textkrper"/>
        <w:rPr>
          <w:lang w:val="de-DE"/>
        </w:rPr>
      </w:pPr>
    </w:p>
    <w:p w14:paraId="57677C49" w14:textId="002A4361" w:rsidR="00BD0735" w:rsidRPr="009622C9" w:rsidRDefault="009534D4">
      <w:pPr>
        <w:pStyle w:val="Textkrper"/>
        <w:rPr>
          <w:lang w:val="de-DE"/>
        </w:rPr>
      </w:pPr>
      <w:r w:rsidRPr="009622C9">
        <w:rPr>
          <w:lang w:val="de-DE"/>
        </w:rPr>
        <w:t>Kleiner Einschub: Es gibt übrigens eine ganze Reihe von Algorithmen, die Kanten erkennen können. Wer sich dafür interessiert, sollte sich zum Beispiel MSER (Maximal Stable External Region) ansehen</w:t>
      </w:r>
      <w:r w:rsidR="00F769D9">
        <w:rPr>
          <w:lang w:val="de-DE"/>
        </w:rPr>
        <w:t xml:space="preserve"> - </w:t>
      </w:r>
      <w:r w:rsidRPr="009622C9">
        <w:rPr>
          <w:lang w:val="de-DE"/>
        </w:rPr>
        <w:t>ein sehr mächtiges aber auch kompliziertes Verfahren im Bereich der analytischen Lokation.</w:t>
      </w:r>
    </w:p>
    <w:p w14:paraId="57677C4A" w14:textId="706783E7" w:rsidR="00BD0735" w:rsidRPr="009622C9" w:rsidRDefault="009534D4">
      <w:pPr>
        <w:pStyle w:val="Textkrper"/>
        <w:rPr>
          <w:lang w:val="de-DE"/>
        </w:rPr>
      </w:pPr>
      <w:r w:rsidRPr="009622C9">
        <w:rPr>
          <w:lang w:val="de-DE"/>
        </w:rPr>
        <w:t>Beim Falten eines Bildes lässt man einen kleinen Filter über das Bild gleiten und schreibt mit, was man durch diesen Filter vom Bild noch sieht. Jeder Filter ist auf bestimmte Kanten spezialisiert. Also horizontale, vertikale, gekrümmte, … Kanten.</w:t>
      </w:r>
    </w:p>
    <w:p w14:paraId="57677C4B" w14:textId="2B612B0A" w:rsidR="00BD0735" w:rsidRPr="009622C9" w:rsidRDefault="009534D4">
      <w:pPr>
        <w:pStyle w:val="Textkrper"/>
        <w:rPr>
          <w:lang w:val="de-DE"/>
        </w:rPr>
      </w:pPr>
      <w:r w:rsidRPr="009622C9">
        <w:rPr>
          <w:lang w:val="de-DE"/>
        </w:rPr>
        <w:lastRenderedPageBreak/>
        <w:t xml:space="preserve">Eine Kante ist dabei ein starker </w:t>
      </w:r>
      <w:r w:rsidR="009A264C">
        <w:rPr>
          <w:lang w:val="de-DE"/>
        </w:rPr>
        <w:t>H</w:t>
      </w:r>
      <w:r w:rsidRPr="009622C9">
        <w:rPr>
          <w:lang w:val="de-DE"/>
        </w:rPr>
        <w:t>ell</w:t>
      </w:r>
      <w:r w:rsidR="009A264C">
        <w:rPr>
          <w:lang w:val="de-DE"/>
        </w:rPr>
        <w:t>-D</w:t>
      </w:r>
      <w:r w:rsidRPr="009622C9">
        <w:rPr>
          <w:lang w:val="de-DE"/>
        </w:rPr>
        <w:t>unkel</w:t>
      </w:r>
      <w:r w:rsidR="009A264C">
        <w:rPr>
          <w:lang w:val="de-DE"/>
        </w:rPr>
        <w:t>-</w:t>
      </w:r>
      <w:r w:rsidRPr="009622C9">
        <w:rPr>
          <w:lang w:val="de-DE"/>
        </w:rPr>
        <w:t>Kontrast im Bild. Trifft der Filter also auf eine Stelle mit einem starken Kontrast</w:t>
      </w:r>
      <w:r w:rsidR="00B11ED2">
        <w:rPr>
          <w:lang w:val="de-DE"/>
        </w:rPr>
        <w:t xml:space="preserve">, dann </w:t>
      </w:r>
      <w:r w:rsidRPr="009622C9">
        <w:rPr>
          <w:lang w:val="de-DE"/>
        </w:rPr>
        <w:t>soll er heftig „ausschlagen“. Bei schwachen Kontrasten hingegen soll sich der Filter ruhig verhalten. Wie muss so ein Filter also gebaut sein, damit er dieses Verhalten bewerkstelligen kann?</w:t>
      </w:r>
    </w:p>
    <w:p w14:paraId="57677C4C" w14:textId="16E8775A" w:rsidR="00BD0735" w:rsidRPr="009622C9" w:rsidRDefault="009534D4">
      <w:pPr>
        <w:pStyle w:val="Textkrper"/>
        <w:rPr>
          <w:lang w:val="de-DE"/>
        </w:rPr>
      </w:pPr>
      <w:r w:rsidRPr="009622C9">
        <w:rPr>
          <w:lang w:val="de-DE"/>
        </w:rPr>
        <w:t xml:space="preserve">Um zum Beispiel vertikale Kanten zu erkennen, braucht </w:t>
      </w:r>
      <w:r w:rsidR="00B11ED2" w:rsidRPr="009622C9">
        <w:rPr>
          <w:lang w:val="de-DE"/>
        </w:rPr>
        <w:t>ma</w:t>
      </w:r>
      <w:r w:rsidR="00B11ED2">
        <w:rPr>
          <w:lang w:val="de-DE"/>
        </w:rPr>
        <w:t>n</w:t>
      </w:r>
      <w:r w:rsidR="00B11ED2" w:rsidRPr="009622C9">
        <w:rPr>
          <w:lang w:val="de-DE"/>
        </w:rPr>
        <w:t xml:space="preserve"> </w:t>
      </w:r>
      <w:r w:rsidRPr="009622C9">
        <w:rPr>
          <w:lang w:val="de-DE"/>
        </w:rPr>
        <w:t xml:space="preserve">ein Verfahren, dass die Differenz aus allen </w:t>
      </w:r>
      <w:r w:rsidR="003075D1">
        <w:rPr>
          <w:lang w:val="de-DE"/>
        </w:rPr>
        <w:t>L</w:t>
      </w:r>
      <w:r w:rsidRPr="009622C9">
        <w:rPr>
          <w:lang w:val="de-DE"/>
        </w:rPr>
        <w:t>inks</w:t>
      </w:r>
      <w:r w:rsidR="003075D1">
        <w:rPr>
          <w:lang w:val="de-DE"/>
        </w:rPr>
        <w:t>-R</w:t>
      </w:r>
      <w:r w:rsidRPr="009622C9">
        <w:rPr>
          <w:lang w:val="de-DE"/>
        </w:rPr>
        <w:t>echts</w:t>
      </w:r>
      <w:r w:rsidR="003075D1">
        <w:rPr>
          <w:lang w:val="de-DE"/>
        </w:rPr>
        <w:t>-</w:t>
      </w:r>
      <w:r w:rsidRPr="009622C9">
        <w:rPr>
          <w:lang w:val="de-DE"/>
        </w:rPr>
        <w:t>Bildpunkt</w:t>
      </w:r>
      <w:r w:rsidR="003075D1">
        <w:rPr>
          <w:lang w:val="de-DE"/>
        </w:rPr>
        <w:t>-</w:t>
      </w:r>
      <w:r w:rsidRPr="009622C9">
        <w:rPr>
          <w:lang w:val="de-DE"/>
        </w:rPr>
        <w:t xml:space="preserve">Tupeln bildet. Ist die Differenz der Intensität zweier nebeneinander gelegener Bildpunkte besonders groß, </w:t>
      </w:r>
      <w:r w:rsidR="00617549">
        <w:rPr>
          <w:lang w:val="de-DE"/>
        </w:rPr>
        <w:t xml:space="preserve">dann </w:t>
      </w:r>
      <w:r w:rsidRPr="009622C9">
        <w:rPr>
          <w:lang w:val="de-DE"/>
        </w:rPr>
        <w:t>muss der Filter dafür auch einen besonders großen Wert liefern. Das hört sich nach einer Art Einheitsmatrix an:</w:t>
      </w:r>
    </w:p>
    <w:p w14:paraId="57677C4D" w14:textId="77777777" w:rsidR="00BD0735" w:rsidRPr="009622C9" w:rsidRDefault="009534D4">
      <w:pPr>
        <w:pStyle w:val="FigurewithCaption"/>
        <w:rPr>
          <w:lang w:val="de-DE"/>
        </w:rPr>
      </w:pPr>
      <w:r w:rsidRPr="009622C9">
        <w:rPr>
          <w:noProof/>
          <w:lang w:val="de-DE"/>
        </w:rPr>
        <w:drawing>
          <wp:inline distT="0" distB="0" distL="0" distR="0" wp14:anchorId="57677C8D" wp14:editId="57677C8E">
            <wp:extent cx="1380805" cy="1319436"/>
            <wp:effectExtent l="0" t="0" r="0" b="0"/>
            <wp:docPr id="1" name="Picture" descr="Abb 1: Filter für vertikale Kanten"/>
            <wp:cNvGraphicFramePr/>
            <a:graphic xmlns:a="http://schemas.openxmlformats.org/drawingml/2006/main">
              <a:graphicData uri="http://schemas.openxmlformats.org/drawingml/2006/picture">
                <pic:pic xmlns:pic="http://schemas.openxmlformats.org/drawingml/2006/picture">
                  <pic:nvPicPr>
                    <pic:cNvPr id="0" name="Picture" descr="filter_v.png"/>
                    <pic:cNvPicPr>
                      <a:picLocks noChangeAspect="1" noChangeArrowheads="1"/>
                    </pic:cNvPicPr>
                  </pic:nvPicPr>
                  <pic:blipFill>
                    <a:blip r:embed="rId8"/>
                    <a:stretch>
                      <a:fillRect/>
                    </a:stretch>
                  </pic:blipFill>
                  <pic:spPr bwMode="auto">
                    <a:xfrm>
                      <a:off x="0" y="0"/>
                      <a:ext cx="1380805" cy="1319436"/>
                    </a:xfrm>
                    <a:prstGeom prst="rect">
                      <a:avLst/>
                    </a:prstGeom>
                    <a:noFill/>
                    <a:ln w="9525">
                      <a:noFill/>
                      <a:headEnd/>
                      <a:tailEnd/>
                    </a:ln>
                  </pic:spPr>
                </pic:pic>
              </a:graphicData>
            </a:graphic>
          </wp:inline>
        </w:drawing>
      </w:r>
    </w:p>
    <w:p w14:paraId="57677C4E" w14:textId="77777777" w:rsidR="00BD0735" w:rsidRPr="009622C9" w:rsidRDefault="009534D4">
      <w:pPr>
        <w:pStyle w:val="ImageCaption"/>
        <w:rPr>
          <w:lang w:val="de-DE"/>
        </w:rPr>
      </w:pPr>
      <w:proofErr w:type="spellStart"/>
      <w:r w:rsidRPr="009622C9">
        <w:rPr>
          <w:lang w:val="de-DE"/>
        </w:rPr>
        <w:t>Abb</w:t>
      </w:r>
      <w:proofErr w:type="spellEnd"/>
      <w:r w:rsidRPr="009622C9">
        <w:rPr>
          <w:lang w:val="de-DE"/>
        </w:rPr>
        <w:t xml:space="preserve"> 1: Filter für vertikale Kanten</w:t>
      </w:r>
    </w:p>
    <w:p w14:paraId="57677C4F" w14:textId="77777777" w:rsidR="00BD0735" w:rsidRPr="009622C9" w:rsidRDefault="009534D4">
      <w:pPr>
        <w:pStyle w:val="Textkrper"/>
        <w:rPr>
          <w:lang w:val="de-DE"/>
        </w:rPr>
      </w:pPr>
      <w:r w:rsidRPr="009622C9">
        <w:rPr>
          <w:lang w:val="de-DE"/>
        </w:rPr>
        <w:t>Nehmen wir an, wir hätten ein sehr kleines Bild mit gerade mal drei auf drei Bildpunkten:</w:t>
      </w:r>
    </w:p>
    <w:p w14:paraId="57677C50" w14:textId="77777777" w:rsidR="00BD0735" w:rsidRPr="009622C9" w:rsidRDefault="009534D4">
      <w:pPr>
        <w:pStyle w:val="FigurewithCaption"/>
        <w:rPr>
          <w:lang w:val="de-DE"/>
        </w:rPr>
      </w:pPr>
      <w:r w:rsidRPr="009622C9">
        <w:rPr>
          <w:noProof/>
          <w:lang w:val="de-DE"/>
        </w:rPr>
        <w:drawing>
          <wp:inline distT="0" distB="0" distL="0" distR="0" wp14:anchorId="57677C8F" wp14:editId="57677C90">
            <wp:extent cx="1380805" cy="1307162"/>
            <wp:effectExtent l="0" t="0" r="0" b="0"/>
            <wp:docPr id="2" name="Picture" descr="Abb 2: Sehr kleines Bild"/>
            <wp:cNvGraphicFramePr/>
            <a:graphic xmlns:a="http://schemas.openxmlformats.org/drawingml/2006/main">
              <a:graphicData uri="http://schemas.openxmlformats.org/drawingml/2006/picture">
                <pic:pic xmlns:pic="http://schemas.openxmlformats.org/drawingml/2006/picture">
                  <pic:nvPicPr>
                    <pic:cNvPr id="0" name="Picture" descr="small_sample.png"/>
                    <pic:cNvPicPr>
                      <a:picLocks noChangeAspect="1" noChangeArrowheads="1"/>
                    </pic:cNvPicPr>
                  </pic:nvPicPr>
                  <pic:blipFill>
                    <a:blip r:embed="rId9"/>
                    <a:stretch>
                      <a:fillRect/>
                    </a:stretch>
                  </pic:blipFill>
                  <pic:spPr bwMode="auto">
                    <a:xfrm>
                      <a:off x="0" y="0"/>
                      <a:ext cx="1380805" cy="1307162"/>
                    </a:xfrm>
                    <a:prstGeom prst="rect">
                      <a:avLst/>
                    </a:prstGeom>
                    <a:noFill/>
                    <a:ln w="9525">
                      <a:noFill/>
                      <a:headEnd/>
                      <a:tailEnd/>
                    </a:ln>
                  </pic:spPr>
                </pic:pic>
              </a:graphicData>
            </a:graphic>
          </wp:inline>
        </w:drawing>
      </w:r>
    </w:p>
    <w:p w14:paraId="57677C51" w14:textId="77777777" w:rsidR="00BD0735" w:rsidRPr="009622C9" w:rsidRDefault="009534D4">
      <w:pPr>
        <w:pStyle w:val="ImageCaption"/>
        <w:rPr>
          <w:lang w:val="de-DE"/>
        </w:rPr>
      </w:pPr>
      <w:proofErr w:type="spellStart"/>
      <w:r w:rsidRPr="009622C9">
        <w:rPr>
          <w:lang w:val="de-DE"/>
        </w:rPr>
        <w:t>Abb</w:t>
      </w:r>
      <w:proofErr w:type="spellEnd"/>
      <w:r w:rsidRPr="009622C9">
        <w:rPr>
          <w:lang w:val="de-DE"/>
        </w:rPr>
        <w:t xml:space="preserve"> 2: Sehr kleines Bild</w:t>
      </w:r>
    </w:p>
    <w:p w14:paraId="57677C52" w14:textId="4BC924DA" w:rsidR="00BD0735" w:rsidRDefault="009534D4">
      <w:pPr>
        <w:pStyle w:val="Textkrper"/>
        <w:rPr>
          <w:ins w:id="4" w:author="Khawandi, Karolina" w:date="2019-11-20T09:17:00Z"/>
          <w:lang w:val="de-DE"/>
        </w:rPr>
      </w:pPr>
      <w:r w:rsidRPr="009622C9">
        <w:rPr>
          <w:lang w:val="de-DE"/>
        </w:rPr>
        <w:t>Wenn man den 3x3 großen Filter nun auf ein 3x3 großes Bild anwendet, geschieht folgendes:</w:t>
      </w:r>
    </w:p>
    <w:p w14:paraId="7E97AE4F" w14:textId="1C071B37" w:rsidR="00F466DB" w:rsidRDefault="00F466DB">
      <w:pPr>
        <w:pStyle w:val="Textkrper"/>
        <w:rPr>
          <w:ins w:id="5" w:author="Khawandi, Karolina" w:date="2019-11-20T09:17:00Z"/>
          <w:lang w:val="de-DE"/>
        </w:rPr>
      </w:pPr>
    </w:p>
    <w:p w14:paraId="57ABD30A" w14:textId="77777777" w:rsidR="00F466DB" w:rsidRPr="009622C9" w:rsidRDefault="00F466DB">
      <w:pPr>
        <w:pStyle w:val="Textkrper"/>
        <w:rPr>
          <w:lang w:val="de-DE"/>
        </w:rPr>
      </w:pPr>
    </w:p>
    <w:p w14:paraId="57677C53" w14:textId="77777777" w:rsidR="00BD0735" w:rsidRPr="009622C9" w:rsidRDefault="008838FB">
      <w:pPr>
        <w:pStyle w:val="Textkrper"/>
        <w:rPr>
          <w:lang w:val="de-DE"/>
        </w:rPr>
      </w:pPr>
      <m:oMathPara>
        <m:oMathParaPr>
          <m:jc m:val="center"/>
        </m:oMathParaPr>
        <m:oMath>
          <m:d>
            <m:dPr>
              <m:begChr m:val="["/>
              <m:endChr m:val="]"/>
              <m:ctrlPr>
                <w:rPr>
                  <w:rFonts w:ascii="Cambria Math" w:hAnsi="Cambria Math"/>
                  <w:lang w:val="de-DE"/>
                </w:rPr>
              </m:ctrlPr>
            </m:dPr>
            <m:e>
              <m:m>
                <m:mPr>
                  <m:plcHide m:val="1"/>
                  <m:mcs>
                    <m:mc>
                      <m:mcPr>
                        <m:count m:val="3"/>
                        <m:mcJc m:val="center"/>
                      </m:mcPr>
                    </m:mc>
                  </m:mcs>
                  <m:ctrlPr>
                    <w:rPr>
                      <w:rFonts w:ascii="Cambria Math" w:hAnsi="Cambria Math"/>
                      <w:lang w:val="de-DE"/>
                    </w:rPr>
                  </m:ctrlPr>
                </m:mPr>
                <m:mr>
                  <m:e>
                    <m:r>
                      <w:rPr>
                        <w:rFonts w:ascii="Cambria Math" w:hAnsi="Cambria Math"/>
                        <w:lang w:val="de-DE"/>
                      </w:rPr>
                      <m:t>80</m:t>
                    </m:r>
                  </m:e>
                  <m:e>
                    <m:r>
                      <w:rPr>
                        <w:rFonts w:ascii="Cambria Math" w:hAnsi="Cambria Math"/>
                        <w:lang w:val="de-DE"/>
                      </w:rPr>
                      <m:t>2</m:t>
                    </m:r>
                  </m:e>
                  <m:e>
                    <m:r>
                      <w:rPr>
                        <w:rFonts w:ascii="Cambria Math" w:hAnsi="Cambria Math"/>
                        <w:lang w:val="de-DE"/>
                      </w:rPr>
                      <m:t>0</m:t>
                    </m:r>
                  </m:e>
                </m:mr>
                <m:mr>
                  <m:e>
                    <m:r>
                      <w:rPr>
                        <w:rFonts w:ascii="Cambria Math" w:hAnsi="Cambria Math"/>
                        <w:lang w:val="de-DE"/>
                      </w:rPr>
                      <m:t>90</m:t>
                    </m:r>
                  </m:e>
                  <m:e>
                    <m:r>
                      <w:rPr>
                        <w:rFonts w:ascii="Cambria Math" w:hAnsi="Cambria Math"/>
                        <w:lang w:val="de-DE"/>
                      </w:rPr>
                      <m:t>80</m:t>
                    </m:r>
                  </m:e>
                  <m:e>
                    <m:r>
                      <w:rPr>
                        <w:rFonts w:ascii="Cambria Math" w:hAnsi="Cambria Math"/>
                        <w:lang w:val="de-DE"/>
                      </w:rPr>
                      <m:t>0</m:t>
                    </m:r>
                  </m:e>
                </m:mr>
                <m:mr>
                  <m:e>
                    <m:r>
                      <w:rPr>
                        <w:rFonts w:ascii="Cambria Math" w:hAnsi="Cambria Math"/>
                        <w:lang w:val="de-DE"/>
                      </w:rPr>
                      <m:t>50</m:t>
                    </m:r>
                  </m:e>
                  <m:e>
                    <m:r>
                      <w:rPr>
                        <w:rFonts w:ascii="Cambria Math" w:hAnsi="Cambria Math"/>
                        <w:lang w:val="de-DE"/>
                      </w:rPr>
                      <m:t>50</m:t>
                    </m:r>
                  </m:e>
                  <m:e>
                    <m:r>
                      <w:rPr>
                        <w:rFonts w:ascii="Cambria Math" w:hAnsi="Cambria Math"/>
                        <w:lang w:val="de-DE"/>
                      </w:rPr>
                      <m:t>4</m:t>
                    </m:r>
                  </m:e>
                </m:mr>
              </m:m>
            </m:e>
          </m:d>
          <m:r>
            <w:rPr>
              <w:rFonts w:ascii="Cambria Math" w:hAnsi="Cambria Math"/>
              <w:lang w:val="de-DE"/>
            </w:rPr>
            <m:t>*</m:t>
          </m:r>
          <m:d>
            <m:dPr>
              <m:begChr m:val="["/>
              <m:endChr m:val="]"/>
              <m:ctrlPr>
                <w:rPr>
                  <w:rFonts w:ascii="Cambria Math" w:hAnsi="Cambria Math"/>
                  <w:lang w:val="de-DE"/>
                </w:rPr>
              </m:ctrlPr>
            </m:dPr>
            <m:e>
              <m:m>
                <m:mPr>
                  <m:plcHide m:val="1"/>
                  <m:mcs>
                    <m:mc>
                      <m:mcPr>
                        <m:count m:val="3"/>
                        <m:mcJc m:val="center"/>
                      </m:mcPr>
                    </m:mc>
                  </m:mcs>
                  <m:ctrlPr>
                    <w:rPr>
                      <w:rFonts w:ascii="Cambria Math" w:hAnsi="Cambria Math"/>
                      <w:lang w:val="de-DE"/>
                    </w:rPr>
                  </m:ctrlPr>
                </m:mPr>
                <m:mr>
                  <m:e>
                    <m:r>
                      <w:rPr>
                        <w:rFonts w:ascii="Cambria Math" w:hAnsi="Cambria Math"/>
                        <w:lang w:val="de-DE"/>
                      </w:rPr>
                      <m:t>1</m:t>
                    </m:r>
                  </m:e>
                  <m:e>
                    <m:r>
                      <w:rPr>
                        <w:rFonts w:ascii="Cambria Math" w:hAnsi="Cambria Math"/>
                        <w:lang w:val="de-DE"/>
                      </w:rPr>
                      <m:t>0</m:t>
                    </m:r>
                  </m:e>
                  <m:e>
                    <m:r>
                      <w:rPr>
                        <w:rFonts w:ascii="Cambria Math" w:hAnsi="Cambria Math"/>
                        <w:lang w:val="de-DE"/>
                      </w:rPr>
                      <m:t>-1</m:t>
                    </m:r>
                  </m:e>
                </m:mr>
                <m:mr>
                  <m:e>
                    <m:r>
                      <w:rPr>
                        <w:rFonts w:ascii="Cambria Math" w:hAnsi="Cambria Math"/>
                        <w:lang w:val="de-DE"/>
                      </w:rPr>
                      <m:t>1</m:t>
                    </m:r>
                  </m:e>
                  <m:e>
                    <m:r>
                      <w:rPr>
                        <w:rFonts w:ascii="Cambria Math" w:hAnsi="Cambria Math"/>
                        <w:lang w:val="de-DE"/>
                      </w:rPr>
                      <m:t>0</m:t>
                    </m:r>
                  </m:e>
                  <m:e>
                    <m:r>
                      <w:rPr>
                        <w:rFonts w:ascii="Cambria Math" w:hAnsi="Cambria Math"/>
                        <w:lang w:val="de-DE"/>
                      </w:rPr>
                      <m:t>-1</m:t>
                    </m:r>
                  </m:e>
                </m:mr>
                <m:mr>
                  <m:e>
                    <m:r>
                      <w:rPr>
                        <w:rFonts w:ascii="Cambria Math" w:hAnsi="Cambria Math"/>
                        <w:lang w:val="de-DE"/>
                      </w:rPr>
                      <m:t>1</m:t>
                    </m:r>
                  </m:e>
                  <m:e>
                    <m:r>
                      <w:rPr>
                        <w:rFonts w:ascii="Cambria Math" w:hAnsi="Cambria Math"/>
                        <w:lang w:val="de-DE"/>
                      </w:rPr>
                      <m:t>0</m:t>
                    </m:r>
                  </m:e>
                  <m:e>
                    <m:r>
                      <w:rPr>
                        <w:rFonts w:ascii="Cambria Math" w:hAnsi="Cambria Math"/>
                        <w:lang w:val="de-DE"/>
                      </w:rPr>
                      <m:t>-1</m:t>
                    </m:r>
                  </m:e>
                </m:mr>
              </m:m>
            </m:e>
          </m:d>
          <m:r>
            <w:rPr>
              <w:rFonts w:ascii="Cambria Math" w:hAnsi="Cambria Math"/>
              <w:lang w:val="de-DE"/>
            </w:rPr>
            <m:t>=(80⋅1+2⋅0+0⋅-1)+(90⋅1+80⋅0+0⋅-1)+(50⋅1+50⋅0+4⋅-1)=216</m:t>
          </m:r>
        </m:oMath>
      </m:oMathPara>
    </w:p>
    <w:p w14:paraId="46062DDE" w14:textId="77777777" w:rsidR="00F466DB" w:rsidRDefault="00F466DB">
      <w:pPr>
        <w:pStyle w:val="FirstParagraph"/>
        <w:rPr>
          <w:ins w:id="6" w:author="Khawandi, Karolina" w:date="2019-11-20T09:17:00Z"/>
          <w:lang w:val="de-DE"/>
        </w:rPr>
      </w:pPr>
    </w:p>
    <w:p w14:paraId="6FD14ECE" w14:textId="77777777" w:rsidR="00F466DB" w:rsidRDefault="00F466DB">
      <w:pPr>
        <w:pStyle w:val="FirstParagraph"/>
        <w:rPr>
          <w:ins w:id="7" w:author="Khawandi, Karolina" w:date="2019-11-20T09:17:00Z"/>
          <w:lang w:val="de-DE"/>
        </w:rPr>
      </w:pPr>
    </w:p>
    <w:p w14:paraId="57677C54" w14:textId="761A7397" w:rsidR="00BD0735" w:rsidRPr="009622C9" w:rsidRDefault="009534D4">
      <w:pPr>
        <w:pStyle w:val="FirstParagraph"/>
        <w:rPr>
          <w:lang w:val="de-DE"/>
        </w:rPr>
      </w:pPr>
      <w:r w:rsidRPr="009622C9">
        <w:rPr>
          <w:lang w:val="de-DE"/>
        </w:rPr>
        <w:t>Wir erhalten also ein Maß für den vertikalen Kontrast von 216. Das klingt ehrlich gesagt nicht sehr spannend. Spannend wird es erst, wenn man das Verfahren auf größere Bilder anwendet und den Filter Stück für Stück verschiebt:</w:t>
      </w:r>
    </w:p>
    <w:p w14:paraId="57677C55" w14:textId="77777777" w:rsidR="00BD0735" w:rsidRPr="009622C9" w:rsidRDefault="009534D4">
      <w:pPr>
        <w:pStyle w:val="FigurewithCaption"/>
        <w:rPr>
          <w:lang w:val="de-DE"/>
        </w:rPr>
      </w:pPr>
      <w:r w:rsidRPr="009622C9">
        <w:rPr>
          <w:noProof/>
          <w:lang w:val="de-DE"/>
        </w:rPr>
        <w:lastRenderedPageBreak/>
        <w:drawing>
          <wp:inline distT="0" distB="0" distL="0" distR="0" wp14:anchorId="57677C91" wp14:editId="57677C92">
            <wp:extent cx="5334000" cy="3131915"/>
            <wp:effectExtent l="0" t="0" r="0" b="0"/>
            <wp:docPr id="3" name="Picture" descr="Abb 3: Verschieben des Filters"/>
            <wp:cNvGraphicFramePr/>
            <a:graphic xmlns:a="http://schemas.openxmlformats.org/drawingml/2006/main">
              <a:graphicData uri="http://schemas.openxmlformats.org/drawingml/2006/picture">
                <pic:pic xmlns:pic="http://schemas.openxmlformats.org/drawingml/2006/picture">
                  <pic:nvPicPr>
                    <pic:cNvPr id="0" name="Picture" descr="together.png"/>
                    <pic:cNvPicPr>
                      <a:picLocks noChangeAspect="1" noChangeArrowheads="1"/>
                    </pic:cNvPicPr>
                  </pic:nvPicPr>
                  <pic:blipFill>
                    <a:blip r:embed="rId10"/>
                    <a:stretch>
                      <a:fillRect/>
                    </a:stretch>
                  </pic:blipFill>
                  <pic:spPr bwMode="auto">
                    <a:xfrm>
                      <a:off x="0" y="0"/>
                      <a:ext cx="5334000" cy="3131915"/>
                    </a:xfrm>
                    <a:prstGeom prst="rect">
                      <a:avLst/>
                    </a:prstGeom>
                    <a:noFill/>
                    <a:ln w="9525">
                      <a:noFill/>
                      <a:headEnd/>
                      <a:tailEnd/>
                    </a:ln>
                  </pic:spPr>
                </pic:pic>
              </a:graphicData>
            </a:graphic>
          </wp:inline>
        </w:drawing>
      </w:r>
    </w:p>
    <w:p w14:paraId="57677C56" w14:textId="77777777" w:rsidR="00BD0735" w:rsidRPr="009622C9" w:rsidRDefault="009534D4">
      <w:pPr>
        <w:pStyle w:val="ImageCaption"/>
        <w:rPr>
          <w:lang w:val="de-DE"/>
        </w:rPr>
      </w:pPr>
      <w:proofErr w:type="spellStart"/>
      <w:r w:rsidRPr="009622C9">
        <w:rPr>
          <w:lang w:val="de-DE"/>
        </w:rPr>
        <w:t>Abb</w:t>
      </w:r>
      <w:proofErr w:type="spellEnd"/>
      <w:r w:rsidRPr="009622C9">
        <w:rPr>
          <w:lang w:val="de-DE"/>
        </w:rPr>
        <w:t xml:space="preserve"> 3: Verschieben des Filters</w:t>
      </w:r>
    </w:p>
    <w:p w14:paraId="57677C57" w14:textId="77777777" w:rsidR="00BD0735" w:rsidRPr="009622C9" w:rsidRDefault="009534D4">
      <w:pPr>
        <w:pStyle w:val="Textkrper"/>
        <w:rPr>
          <w:lang w:val="de-DE"/>
        </w:rPr>
      </w:pPr>
      <w:r w:rsidRPr="009622C9">
        <w:rPr>
          <w:lang w:val="de-DE"/>
        </w:rPr>
        <w:t>Als Ergebnis erhält man dann eine Matrix, die sich wieder als Bild darstellen lässt:</w:t>
      </w:r>
    </w:p>
    <w:p w14:paraId="57677C58" w14:textId="77777777" w:rsidR="00BD0735" w:rsidRPr="009622C9" w:rsidRDefault="009534D4">
      <w:pPr>
        <w:pStyle w:val="FigurewithCaption"/>
        <w:rPr>
          <w:lang w:val="de-DE"/>
        </w:rPr>
      </w:pPr>
      <w:r w:rsidRPr="009622C9">
        <w:rPr>
          <w:noProof/>
          <w:lang w:val="de-DE"/>
        </w:rPr>
        <w:drawing>
          <wp:inline distT="0" distB="0" distL="0" distR="0" wp14:anchorId="57677C93" wp14:editId="57677C94">
            <wp:extent cx="2000633" cy="1368531"/>
            <wp:effectExtent l="0" t="0" r="0" b="0"/>
            <wp:docPr id="4" name="Picture" descr="Abb 4: Ergebnis"/>
            <wp:cNvGraphicFramePr/>
            <a:graphic xmlns:a="http://schemas.openxmlformats.org/drawingml/2006/main">
              <a:graphicData uri="http://schemas.openxmlformats.org/drawingml/2006/picture">
                <pic:pic xmlns:pic="http://schemas.openxmlformats.org/drawingml/2006/picture">
                  <pic:nvPicPr>
                    <pic:cNvPr id="0" name="Picture" descr="result.png"/>
                    <pic:cNvPicPr>
                      <a:picLocks noChangeAspect="1" noChangeArrowheads="1"/>
                    </pic:cNvPicPr>
                  </pic:nvPicPr>
                  <pic:blipFill>
                    <a:blip r:embed="rId11"/>
                    <a:stretch>
                      <a:fillRect/>
                    </a:stretch>
                  </pic:blipFill>
                  <pic:spPr bwMode="auto">
                    <a:xfrm>
                      <a:off x="0" y="0"/>
                      <a:ext cx="2000633" cy="1368531"/>
                    </a:xfrm>
                    <a:prstGeom prst="rect">
                      <a:avLst/>
                    </a:prstGeom>
                    <a:noFill/>
                    <a:ln w="9525">
                      <a:noFill/>
                      <a:headEnd/>
                      <a:tailEnd/>
                    </a:ln>
                  </pic:spPr>
                </pic:pic>
              </a:graphicData>
            </a:graphic>
          </wp:inline>
        </w:drawing>
      </w:r>
    </w:p>
    <w:p w14:paraId="57677C59" w14:textId="77777777" w:rsidR="00BD0735" w:rsidRPr="009622C9" w:rsidRDefault="009534D4">
      <w:pPr>
        <w:pStyle w:val="ImageCaption"/>
        <w:rPr>
          <w:lang w:val="de-DE"/>
        </w:rPr>
      </w:pPr>
      <w:proofErr w:type="spellStart"/>
      <w:r w:rsidRPr="009622C9">
        <w:rPr>
          <w:lang w:val="de-DE"/>
        </w:rPr>
        <w:t>Abb</w:t>
      </w:r>
      <w:proofErr w:type="spellEnd"/>
      <w:r w:rsidRPr="009622C9">
        <w:rPr>
          <w:lang w:val="de-DE"/>
        </w:rPr>
        <w:t xml:space="preserve"> 4: Ergebnis</w:t>
      </w:r>
    </w:p>
    <w:p w14:paraId="57677C5A" w14:textId="77777777" w:rsidR="00BD0735" w:rsidRPr="009622C9" w:rsidRDefault="009534D4">
      <w:pPr>
        <w:pStyle w:val="berschrift2"/>
        <w:rPr>
          <w:lang w:val="de-DE"/>
        </w:rPr>
      </w:pPr>
      <w:bookmarkStart w:id="8" w:name="ein-bisschen-python"/>
      <w:bookmarkEnd w:id="8"/>
      <w:r w:rsidRPr="009622C9">
        <w:rPr>
          <w:lang w:val="de-DE"/>
        </w:rPr>
        <w:t>Ein bisschen Python</w:t>
      </w:r>
    </w:p>
    <w:p w14:paraId="57677C5B" w14:textId="77777777" w:rsidR="00BD0735" w:rsidRPr="009622C9" w:rsidRDefault="009534D4">
      <w:pPr>
        <w:pStyle w:val="FirstParagraph"/>
        <w:rPr>
          <w:lang w:val="de-DE"/>
        </w:rPr>
      </w:pPr>
      <w:r w:rsidRPr="009622C9">
        <w:rPr>
          <w:lang w:val="de-DE"/>
        </w:rPr>
        <w:t>Um die Faltungen ein wenig ausprobieren zu können, habe ich einige Zeilen Python Code geschrieben. Der Code soll möglichst klar den Algorithmus zeigen, ist aber alles andere als performant.</w:t>
      </w:r>
    </w:p>
    <w:p w14:paraId="57677C5C" w14:textId="77777777" w:rsidR="00BD0735" w:rsidRPr="009622C9" w:rsidRDefault="009534D4">
      <w:pPr>
        <w:pStyle w:val="berschrift3"/>
        <w:rPr>
          <w:lang w:val="de-DE"/>
        </w:rPr>
      </w:pPr>
      <w:bookmarkStart w:id="9" w:name="boiler-plate"/>
      <w:bookmarkEnd w:id="9"/>
      <w:r w:rsidRPr="009622C9">
        <w:rPr>
          <w:lang w:val="de-DE"/>
        </w:rPr>
        <w:t>Boiler Plate</w:t>
      </w:r>
    </w:p>
    <w:p w14:paraId="57677C5D" w14:textId="47CA4E18" w:rsidR="00BD0735" w:rsidRDefault="009534D4">
      <w:pPr>
        <w:pStyle w:val="FirstParagraph"/>
        <w:rPr>
          <w:ins w:id="10" w:author="Khawandi, Karolina" w:date="2019-11-20T09:23:00Z"/>
          <w:lang w:val="de-DE"/>
        </w:rPr>
      </w:pPr>
      <w:r w:rsidRPr="009622C9">
        <w:rPr>
          <w:lang w:val="de-DE"/>
        </w:rPr>
        <w:t>Zuerst alle nötigen Imports</w:t>
      </w:r>
    </w:p>
    <w:p w14:paraId="3722C4F6" w14:textId="4BEAEDD4" w:rsidR="006C00E7" w:rsidRDefault="006C00E7" w:rsidP="006C00E7">
      <w:pPr>
        <w:pStyle w:val="Textkrper"/>
        <w:rPr>
          <w:ins w:id="11" w:author="Khawandi, Karolina" w:date="2019-11-20T09:23:00Z"/>
          <w:lang w:val="de-DE"/>
        </w:rPr>
      </w:pPr>
    </w:p>
    <w:p w14:paraId="0EB2BD67" w14:textId="7A18D4A8" w:rsidR="006C00E7" w:rsidRDefault="006C00E7" w:rsidP="006C00E7">
      <w:pPr>
        <w:pStyle w:val="Textkrper"/>
        <w:rPr>
          <w:ins w:id="12" w:author="Khawandi, Karolina" w:date="2019-11-20T09:23:00Z"/>
          <w:lang w:val="de-DE"/>
        </w:rPr>
      </w:pPr>
    </w:p>
    <w:p w14:paraId="25A332BC" w14:textId="00DE19F6" w:rsidR="006C00E7" w:rsidRDefault="006C00E7" w:rsidP="006C00E7">
      <w:pPr>
        <w:pStyle w:val="Textkrper"/>
        <w:rPr>
          <w:ins w:id="13" w:author="Khawandi, Karolina" w:date="2019-11-20T09:23:00Z"/>
          <w:lang w:val="de-DE"/>
        </w:rPr>
      </w:pPr>
    </w:p>
    <w:p w14:paraId="6396A6AA" w14:textId="77777777" w:rsidR="006C00E7" w:rsidRPr="006C00E7" w:rsidRDefault="006C00E7" w:rsidP="006C00E7">
      <w:pPr>
        <w:pStyle w:val="Textkrper"/>
        <w:rPr>
          <w:lang w:val="de-DE"/>
        </w:rPr>
        <w:pPrChange w:id="14" w:author="Khawandi, Karolina" w:date="2019-11-20T09:23:00Z">
          <w:pPr>
            <w:pStyle w:val="FirstParagraph"/>
          </w:pPr>
        </w:pPrChange>
      </w:pPr>
    </w:p>
    <w:p w14:paraId="57677C5E" w14:textId="2584BFB9" w:rsidR="00BD0735" w:rsidRDefault="009534D4">
      <w:pPr>
        <w:pStyle w:val="SourceCode"/>
        <w:rPr>
          <w:rStyle w:val="NormalTok"/>
          <w:lang w:val="en-GB"/>
        </w:rPr>
      </w:pPr>
      <w:r w:rsidRPr="00A943C5">
        <w:rPr>
          <w:rStyle w:val="CommentTok"/>
          <w:lang w:val="en-GB"/>
        </w:rPr>
        <w:lastRenderedPageBreak/>
        <w:t>#</w:t>
      </w:r>
      <w:proofErr w:type="spellStart"/>
      <w:r w:rsidRPr="00A943C5">
        <w:rPr>
          <w:rStyle w:val="CommentTok"/>
          <w:lang w:val="en-GB"/>
        </w:rPr>
        <w:t>numpy</w:t>
      </w:r>
      <w:proofErr w:type="spellEnd"/>
      <w:r w:rsidRPr="00A943C5">
        <w:rPr>
          <w:lang w:val="en-GB"/>
        </w:rPr>
        <w:br/>
      </w:r>
      <w:r w:rsidRPr="00A943C5">
        <w:rPr>
          <w:rStyle w:val="ImportTok"/>
          <w:lang w:val="en-GB"/>
        </w:rPr>
        <w:t>import</w:t>
      </w:r>
      <w:r w:rsidRPr="00A943C5">
        <w:rPr>
          <w:rStyle w:val="NormalTok"/>
          <w:lang w:val="en-GB"/>
        </w:rPr>
        <w:t xml:space="preserve"> </w:t>
      </w:r>
      <w:proofErr w:type="spellStart"/>
      <w:r w:rsidRPr="00A943C5">
        <w:rPr>
          <w:rStyle w:val="NormalTok"/>
          <w:lang w:val="en-GB"/>
        </w:rPr>
        <w:t>numpy</w:t>
      </w:r>
      <w:proofErr w:type="spellEnd"/>
      <w:r w:rsidRPr="00A943C5">
        <w:rPr>
          <w:rStyle w:val="NormalTok"/>
          <w:lang w:val="en-GB"/>
        </w:rPr>
        <w:t xml:space="preserve"> </w:t>
      </w:r>
      <w:r w:rsidRPr="00A943C5">
        <w:rPr>
          <w:rStyle w:val="ImportTok"/>
          <w:lang w:val="en-GB"/>
        </w:rPr>
        <w:t>as</w:t>
      </w:r>
      <w:r w:rsidRPr="00A943C5">
        <w:rPr>
          <w:rStyle w:val="NormalTok"/>
          <w:lang w:val="en-GB"/>
        </w:rPr>
        <w:t xml:space="preserve"> np</w:t>
      </w:r>
      <w:r w:rsidRPr="00A943C5">
        <w:rPr>
          <w:lang w:val="en-GB"/>
        </w:rPr>
        <w:br/>
      </w:r>
      <w:r w:rsidRPr="00A943C5">
        <w:rPr>
          <w:lang w:val="en-GB"/>
        </w:rPr>
        <w:br/>
      </w:r>
      <w:r w:rsidRPr="00A943C5">
        <w:rPr>
          <w:rStyle w:val="CommentTok"/>
          <w:lang w:val="en-GB"/>
        </w:rPr>
        <w:t>#matplotlib</w:t>
      </w:r>
      <w:r w:rsidRPr="00A943C5">
        <w:rPr>
          <w:lang w:val="en-GB"/>
        </w:rPr>
        <w:br/>
      </w:r>
      <w:r w:rsidRPr="00A943C5">
        <w:rPr>
          <w:rStyle w:val="OperatorTok"/>
          <w:lang w:val="en-GB"/>
        </w:rPr>
        <w:t>%</w:t>
      </w:r>
      <w:r w:rsidRPr="00A943C5">
        <w:rPr>
          <w:rStyle w:val="NormalTok"/>
          <w:lang w:val="en-GB"/>
        </w:rPr>
        <w:t>matplotlib inline</w:t>
      </w:r>
      <w:r w:rsidRPr="00A943C5">
        <w:rPr>
          <w:lang w:val="en-GB"/>
        </w:rPr>
        <w:br/>
      </w:r>
      <w:r w:rsidRPr="00A943C5">
        <w:rPr>
          <w:rStyle w:val="ImportTok"/>
          <w:lang w:val="en-GB"/>
        </w:rPr>
        <w:t>import</w:t>
      </w:r>
      <w:r w:rsidRPr="00A943C5">
        <w:rPr>
          <w:rStyle w:val="NormalTok"/>
          <w:lang w:val="en-GB"/>
        </w:rPr>
        <w:t xml:space="preserve"> </w:t>
      </w:r>
      <w:proofErr w:type="spellStart"/>
      <w:proofErr w:type="gramStart"/>
      <w:r w:rsidRPr="00A943C5">
        <w:rPr>
          <w:rStyle w:val="NormalTok"/>
          <w:lang w:val="en-GB"/>
        </w:rPr>
        <w:t>matplotlib.pyplot</w:t>
      </w:r>
      <w:proofErr w:type="spellEnd"/>
      <w:proofErr w:type="gramEnd"/>
      <w:r w:rsidRPr="00A943C5">
        <w:rPr>
          <w:rStyle w:val="NormalTok"/>
          <w:lang w:val="en-GB"/>
        </w:rPr>
        <w:t xml:space="preserve"> </w:t>
      </w:r>
      <w:r w:rsidRPr="00A943C5">
        <w:rPr>
          <w:rStyle w:val="ImportTok"/>
          <w:lang w:val="en-GB"/>
        </w:rPr>
        <w:t>as</w:t>
      </w:r>
      <w:r w:rsidRPr="00A943C5">
        <w:rPr>
          <w:rStyle w:val="NormalTok"/>
          <w:lang w:val="en-GB"/>
        </w:rPr>
        <w:t xml:space="preserve"> </w:t>
      </w:r>
      <w:proofErr w:type="spellStart"/>
      <w:r w:rsidRPr="00A943C5">
        <w:rPr>
          <w:rStyle w:val="NormalTok"/>
          <w:lang w:val="en-GB"/>
        </w:rPr>
        <w:t>plt</w:t>
      </w:r>
      <w:proofErr w:type="spellEnd"/>
      <w:r w:rsidRPr="00A943C5">
        <w:rPr>
          <w:lang w:val="en-GB"/>
        </w:rPr>
        <w:br/>
      </w:r>
      <w:r w:rsidRPr="00A943C5">
        <w:rPr>
          <w:lang w:val="en-GB"/>
        </w:rPr>
        <w:br/>
      </w:r>
      <w:r w:rsidRPr="00A943C5">
        <w:rPr>
          <w:rStyle w:val="CommentTok"/>
          <w:lang w:val="en-GB"/>
        </w:rPr>
        <w:t># open pictures</w:t>
      </w:r>
      <w:r w:rsidRPr="00A943C5">
        <w:rPr>
          <w:lang w:val="en-GB"/>
        </w:rPr>
        <w:br/>
      </w:r>
      <w:r w:rsidRPr="00A943C5">
        <w:rPr>
          <w:rStyle w:val="ImportTok"/>
          <w:lang w:val="en-GB"/>
        </w:rPr>
        <w:t>from</w:t>
      </w:r>
      <w:r w:rsidRPr="00A943C5">
        <w:rPr>
          <w:rStyle w:val="NormalTok"/>
          <w:lang w:val="en-GB"/>
        </w:rPr>
        <w:t xml:space="preserve"> PIL </w:t>
      </w:r>
      <w:r w:rsidRPr="00A943C5">
        <w:rPr>
          <w:rStyle w:val="ImportTok"/>
          <w:lang w:val="en-GB"/>
        </w:rPr>
        <w:t>import</w:t>
      </w:r>
      <w:r w:rsidRPr="00A943C5">
        <w:rPr>
          <w:rStyle w:val="NormalTok"/>
          <w:lang w:val="en-GB"/>
        </w:rPr>
        <w:t xml:space="preserve"> Image</w:t>
      </w:r>
    </w:p>
    <w:p w14:paraId="70BBD3BA" w14:textId="70B67743" w:rsidR="006C00E7" w:rsidRDefault="006C00E7">
      <w:pPr>
        <w:pStyle w:val="SourceCode"/>
        <w:rPr>
          <w:rStyle w:val="NormalTok"/>
          <w:lang w:val="en-GB"/>
        </w:rPr>
      </w:pPr>
    </w:p>
    <w:p w14:paraId="230A2660" w14:textId="576EED0B" w:rsidR="006C00E7" w:rsidRDefault="006C00E7">
      <w:pPr>
        <w:pStyle w:val="SourceCode"/>
        <w:rPr>
          <w:rStyle w:val="NormalTok"/>
          <w:lang w:val="en-GB"/>
        </w:rPr>
      </w:pPr>
    </w:p>
    <w:p w14:paraId="5588935D" w14:textId="77777777" w:rsidR="006C00E7" w:rsidRPr="00A943C5" w:rsidRDefault="006C00E7">
      <w:pPr>
        <w:pStyle w:val="SourceCode"/>
        <w:rPr>
          <w:lang w:val="en-GB"/>
        </w:rPr>
      </w:pPr>
    </w:p>
    <w:p w14:paraId="57677C5F" w14:textId="77777777" w:rsidR="00BD0735" w:rsidRPr="009622C9" w:rsidRDefault="009534D4">
      <w:pPr>
        <w:pStyle w:val="berschrift3"/>
        <w:rPr>
          <w:lang w:val="de-DE"/>
        </w:rPr>
      </w:pPr>
      <w:bookmarkStart w:id="15" w:name="die-filter-und-ein-kleines-beispiel"/>
      <w:bookmarkEnd w:id="15"/>
      <w:r w:rsidRPr="009622C9">
        <w:rPr>
          <w:lang w:val="de-DE"/>
        </w:rPr>
        <w:t>Die Filter und ein kleines Beispiel</w:t>
      </w:r>
    </w:p>
    <w:p w14:paraId="57677C60" w14:textId="23EFEE32" w:rsidR="00BD0735" w:rsidRDefault="009534D4">
      <w:pPr>
        <w:pStyle w:val="FirstParagraph"/>
        <w:rPr>
          <w:lang w:val="de-DE"/>
        </w:rPr>
      </w:pPr>
      <w:r w:rsidRPr="009622C9">
        <w:rPr>
          <w:lang w:val="de-DE"/>
        </w:rPr>
        <w:t>Ich baue mir jeweils einen Filter für vertikale und horizontale Linien.</w:t>
      </w:r>
    </w:p>
    <w:p w14:paraId="4691B487" w14:textId="77777777" w:rsidR="00EF08D9" w:rsidRPr="00EF08D9" w:rsidRDefault="00EF08D9" w:rsidP="00EF08D9">
      <w:pPr>
        <w:pStyle w:val="Textkrper"/>
        <w:rPr>
          <w:lang w:val="de-DE"/>
        </w:rPr>
      </w:pPr>
    </w:p>
    <w:p w14:paraId="57677C61" w14:textId="77777777" w:rsidR="00BD0735" w:rsidRPr="009622C9" w:rsidRDefault="009534D4">
      <w:pPr>
        <w:pStyle w:val="SourceCode"/>
        <w:rPr>
          <w:lang w:val="de-DE"/>
        </w:rPr>
      </w:pPr>
      <w:proofErr w:type="spellStart"/>
      <w:r w:rsidRPr="009622C9">
        <w:rPr>
          <w:rStyle w:val="NormalTok"/>
          <w:lang w:val="de-DE"/>
        </w:rPr>
        <w:t>filter_v</w:t>
      </w:r>
      <w:proofErr w:type="spellEnd"/>
      <w:r w:rsidRPr="009622C9">
        <w:rPr>
          <w:rStyle w:val="NormalTok"/>
          <w:lang w:val="de-DE"/>
        </w:rPr>
        <w:t xml:space="preserve"> </w:t>
      </w:r>
      <w:r w:rsidRPr="009622C9">
        <w:rPr>
          <w:rStyle w:val="OperatorTok"/>
          <w:lang w:val="de-DE"/>
        </w:rPr>
        <w:t>=</w:t>
      </w:r>
      <w:r w:rsidRPr="009622C9">
        <w:rPr>
          <w:rStyle w:val="NormalTok"/>
          <w:lang w:val="de-DE"/>
        </w:rPr>
        <w:t xml:space="preserve"> </w:t>
      </w:r>
      <w:proofErr w:type="spellStart"/>
      <w:proofErr w:type="gramStart"/>
      <w:r w:rsidRPr="009622C9">
        <w:rPr>
          <w:rStyle w:val="NormalTok"/>
          <w:lang w:val="de-DE"/>
        </w:rPr>
        <w:t>np.ones</w:t>
      </w:r>
      <w:proofErr w:type="spellEnd"/>
      <w:proofErr w:type="gramEnd"/>
      <w:r w:rsidRPr="009622C9">
        <w:rPr>
          <w:rStyle w:val="NormalTok"/>
          <w:lang w:val="de-DE"/>
        </w:rPr>
        <w:t>((</w:t>
      </w:r>
      <w:r w:rsidRPr="009622C9">
        <w:rPr>
          <w:rStyle w:val="DecValTok"/>
          <w:lang w:val="de-DE"/>
        </w:rPr>
        <w:t>3</w:t>
      </w:r>
      <w:r w:rsidRPr="009622C9">
        <w:rPr>
          <w:rStyle w:val="NormalTok"/>
          <w:lang w:val="de-DE"/>
        </w:rPr>
        <w:t>,</w:t>
      </w:r>
      <w:r w:rsidRPr="009622C9">
        <w:rPr>
          <w:rStyle w:val="DecValTok"/>
          <w:lang w:val="de-DE"/>
        </w:rPr>
        <w:t>3</w:t>
      </w:r>
      <w:r w:rsidRPr="009622C9">
        <w:rPr>
          <w:rStyle w:val="NormalTok"/>
          <w:lang w:val="de-DE"/>
        </w:rPr>
        <w:t>))</w:t>
      </w:r>
      <w:r w:rsidRPr="009622C9">
        <w:rPr>
          <w:lang w:val="de-DE"/>
        </w:rPr>
        <w:br/>
      </w:r>
      <w:proofErr w:type="spellStart"/>
      <w:r w:rsidRPr="009622C9">
        <w:rPr>
          <w:rStyle w:val="NormalTok"/>
          <w:lang w:val="de-DE"/>
        </w:rPr>
        <w:t>filter_v</w:t>
      </w:r>
      <w:proofErr w:type="spellEnd"/>
      <w:r w:rsidRPr="009622C9">
        <w:rPr>
          <w:rStyle w:val="NormalTok"/>
          <w:lang w:val="de-DE"/>
        </w:rPr>
        <w:t>[:,</w:t>
      </w:r>
      <w:r w:rsidRPr="009622C9">
        <w:rPr>
          <w:rStyle w:val="DecValTok"/>
          <w:lang w:val="de-DE"/>
        </w:rPr>
        <w:t>1</w:t>
      </w:r>
      <w:r w:rsidRPr="009622C9">
        <w:rPr>
          <w:rStyle w:val="NormalTok"/>
          <w:lang w:val="de-DE"/>
        </w:rPr>
        <w:t xml:space="preserve">] </w:t>
      </w:r>
      <w:r w:rsidRPr="009622C9">
        <w:rPr>
          <w:rStyle w:val="OperatorTok"/>
          <w:lang w:val="de-DE"/>
        </w:rPr>
        <w:t>=</w:t>
      </w:r>
      <w:r w:rsidRPr="009622C9">
        <w:rPr>
          <w:rStyle w:val="NormalTok"/>
          <w:lang w:val="de-DE"/>
        </w:rPr>
        <w:t xml:space="preserve"> </w:t>
      </w:r>
      <w:r w:rsidRPr="009622C9">
        <w:rPr>
          <w:rStyle w:val="DecValTok"/>
          <w:lang w:val="de-DE"/>
        </w:rPr>
        <w:t>0</w:t>
      </w:r>
      <w:r w:rsidRPr="009622C9">
        <w:rPr>
          <w:lang w:val="de-DE"/>
        </w:rPr>
        <w:br/>
      </w:r>
      <w:proofErr w:type="spellStart"/>
      <w:r w:rsidRPr="009622C9">
        <w:rPr>
          <w:rStyle w:val="NormalTok"/>
          <w:lang w:val="de-DE"/>
        </w:rPr>
        <w:t>filter_v</w:t>
      </w:r>
      <w:proofErr w:type="spellEnd"/>
      <w:r w:rsidRPr="009622C9">
        <w:rPr>
          <w:rStyle w:val="NormalTok"/>
          <w:lang w:val="de-DE"/>
        </w:rPr>
        <w:t>[:,</w:t>
      </w:r>
      <w:r w:rsidRPr="009622C9">
        <w:rPr>
          <w:rStyle w:val="DecValTok"/>
          <w:lang w:val="de-DE"/>
        </w:rPr>
        <w:t>2</w:t>
      </w:r>
      <w:r w:rsidRPr="009622C9">
        <w:rPr>
          <w:rStyle w:val="NormalTok"/>
          <w:lang w:val="de-DE"/>
        </w:rPr>
        <w:t xml:space="preserve">] </w:t>
      </w:r>
      <w:r w:rsidRPr="009622C9">
        <w:rPr>
          <w:rStyle w:val="OperatorTok"/>
          <w:lang w:val="de-DE"/>
        </w:rPr>
        <w:t>=</w:t>
      </w:r>
      <w:r w:rsidRPr="009622C9">
        <w:rPr>
          <w:rStyle w:val="NormalTok"/>
          <w:lang w:val="de-DE"/>
        </w:rPr>
        <w:t xml:space="preserve"> </w:t>
      </w:r>
      <w:r w:rsidRPr="009622C9">
        <w:rPr>
          <w:rStyle w:val="OperatorTok"/>
          <w:lang w:val="de-DE"/>
        </w:rPr>
        <w:t>-</w:t>
      </w:r>
      <w:r w:rsidRPr="009622C9">
        <w:rPr>
          <w:rStyle w:val="DecValTok"/>
          <w:lang w:val="de-DE"/>
        </w:rPr>
        <w:t>1</w:t>
      </w:r>
      <w:r w:rsidRPr="009622C9">
        <w:rPr>
          <w:lang w:val="de-DE"/>
        </w:rPr>
        <w:br/>
      </w:r>
      <w:r w:rsidRPr="009622C9">
        <w:rPr>
          <w:lang w:val="de-DE"/>
        </w:rPr>
        <w:br/>
      </w:r>
      <w:proofErr w:type="spellStart"/>
      <w:r w:rsidRPr="009622C9">
        <w:rPr>
          <w:rStyle w:val="BuiltInTok"/>
          <w:lang w:val="de-DE"/>
        </w:rPr>
        <w:t>print</w:t>
      </w:r>
      <w:proofErr w:type="spellEnd"/>
      <w:r w:rsidRPr="009622C9">
        <w:rPr>
          <w:rStyle w:val="NormalTok"/>
          <w:lang w:val="de-DE"/>
        </w:rPr>
        <w:t>(</w:t>
      </w:r>
      <w:r w:rsidRPr="009622C9">
        <w:rPr>
          <w:rStyle w:val="StringTok"/>
          <w:lang w:val="de-DE"/>
        </w:rPr>
        <w:t>"Vertikaler Filter:</w:t>
      </w:r>
      <w:r w:rsidRPr="009622C9">
        <w:rPr>
          <w:rStyle w:val="CharTok"/>
          <w:lang w:val="de-DE"/>
        </w:rPr>
        <w:t>\n</w:t>
      </w:r>
      <w:r w:rsidRPr="009622C9">
        <w:rPr>
          <w:rStyle w:val="SpecialCharTok"/>
          <w:lang w:val="de-DE"/>
        </w:rPr>
        <w:t>{}</w:t>
      </w:r>
      <w:r w:rsidRPr="009622C9">
        <w:rPr>
          <w:rStyle w:val="StringTok"/>
          <w:lang w:val="de-DE"/>
        </w:rPr>
        <w:t>"</w:t>
      </w:r>
      <w:r w:rsidRPr="009622C9">
        <w:rPr>
          <w:rStyle w:val="NormalTok"/>
          <w:lang w:val="de-DE"/>
        </w:rPr>
        <w:t>.</w:t>
      </w:r>
      <w:proofErr w:type="spellStart"/>
      <w:r w:rsidRPr="009622C9">
        <w:rPr>
          <w:rStyle w:val="BuiltInTok"/>
          <w:lang w:val="de-DE"/>
        </w:rPr>
        <w:t>format</w:t>
      </w:r>
      <w:proofErr w:type="spellEnd"/>
      <w:r w:rsidRPr="009622C9">
        <w:rPr>
          <w:rStyle w:val="NormalTok"/>
          <w:lang w:val="de-DE"/>
        </w:rPr>
        <w:t>(</w:t>
      </w:r>
      <w:proofErr w:type="spellStart"/>
      <w:r w:rsidRPr="009622C9">
        <w:rPr>
          <w:rStyle w:val="NormalTok"/>
          <w:lang w:val="de-DE"/>
        </w:rPr>
        <w:t>filter_v</w:t>
      </w:r>
      <w:proofErr w:type="spellEnd"/>
      <w:r w:rsidRPr="009622C9">
        <w:rPr>
          <w:rStyle w:val="NormalTok"/>
          <w:lang w:val="de-DE"/>
        </w:rPr>
        <w:t>))</w:t>
      </w:r>
      <w:r w:rsidRPr="009622C9">
        <w:rPr>
          <w:lang w:val="de-DE"/>
        </w:rPr>
        <w:br/>
      </w:r>
      <w:r w:rsidRPr="009622C9">
        <w:rPr>
          <w:lang w:val="de-DE"/>
        </w:rPr>
        <w:br/>
      </w:r>
      <w:proofErr w:type="spellStart"/>
      <w:r w:rsidRPr="009622C9">
        <w:rPr>
          <w:rStyle w:val="NormalTok"/>
          <w:lang w:val="de-DE"/>
        </w:rPr>
        <w:t>filter_h</w:t>
      </w:r>
      <w:proofErr w:type="spellEnd"/>
      <w:r w:rsidRPr="009622C9">
        <w:rPr>
          <w:rStyle w:val="NormalTok"/>
          <w:lang w:val="de-DE"/>
        </w:rPr>
        <w:t xml:space="preserve"> </w:t>
      </w:r>
      <w:r w:rsidRPr="009622C9">
        <w:rPr>
          <w:rStyle w:val="OperatorTok"/>
          <w:lang w:val="de-DE"/>
        </w:rPr>
        <w:t>=</w:t>
      </w:r>
      <w:r w:rsidRPr="009622C9">
        <w:rPr>
          <w:rStyle w:val="NormalTok"/>
          <w:lang w:val="de-DE"/>
        </w:rPr>
        <w:t xml:space="preserve"> </w:t>
      </w:r>
      <w:proofErr w:type="spellStart"/>
      <w:r w:rsidRPr="009622C9">
        <w:rPr>
          <w:rStyle w:val="NormalTok"/>
          <w:lang w:val="de-DE"/>
        </w:rPr>
        <w:t>filter_v.transpose</w:t>
      </w:r>
      <w:proofErr w:type="spellEnd"/>
      <w:r w:rsidRPr="009622C9">
        <w:rPr>
          <w:rStyle w:val="NormalTok"/>
          <w:lang w:val="de-DE"/>
        </w:rPr>
        <w:t>()</w:t>
      </w:r>
      <w:r w:rsidRPr="009622C9">
        <w:rPr>
          <w:lang w:val="de-DE"/>
        </w:rPr>
        <w:br/>
      </w:r>
      <w:proofErr w:type="spellStart"/>
      <w:r w:rsidRPr="009622C9">
        <w:rPr>
          <w:rStyle w:val="BuiltInTok"/>
          <w:lang w:val="de-DE"/>
        </w:rPr>
        <w:t>print</w:t>
      </w:r>
      <w:proofErr w:type="spellEnd"/>
      <w:r w:rsidRPr="009622C9">
        <w:rPr>
          <w:rStyle w:val="NormalTok"/>
          <w:lang w:val="de-DE"/>
        </w:rPr>
        <w:t>(</w:t>
      </w:r>
      <w:r w:rsidRPr="009622C9">
        <w:rPr>
          <w:rStyle w:val="StringTok"/>
          <w:lang w:val="de-DE"/>
        </w:rPr>
        <w:t>"</w:t>
      </w:r>
      <w:r w:rsidRPr="009622C9">
        <w:rPr>
          <w:rStyle w:val="CharTok"/>
          <w:lang w:val="de-DE"/>
        </w:rPr>
        <w:t>\</w:t>
      </w:r>
      <w:proofErr w:type="spellStart"/>
      <w:r w:rsidRPr="009622C9">
        <w:rPr>
          <w:rStyle w:val="CharTok"/>
          <w:lang w:val="de-DE"/>
        </w:rPr>
        <w:t>n</w:t>
      </w:r>
      <w:r w:rsidRPr="009622C9">
        <w:rPr>
          <w:rStyle w:val="StringTok"/>
          <w:lang w:val="de-DE"/>
        </w:rPr>
        <w:t>Horiuontaler</w:t>
      </w:r>
      <w:proofErr w:type="spellEnd"/>
      <w:r w:rsidRPr="009622C9">
        <w:rPr>
          <w:rStyle w:val="StringTok"/>
          <w:lang w:val="de-DE"/>
        </w:rPr>
        <w:t xml:space="preserve"> Filter:</w:t>
      </w:r>
      <w:r w:rsidRPr="009622C9">
        <w:rPr>
          <w:rStyle w:val="CharTok"/>
          <w:lang w:val="de-DE"/>
        </w:rPr>
        <w:t>\n</w:t>
      </w:r>
      <w:r w:rsidRPr="009622C9">
        <w:rPr>
          <w:rStyle w:val="SpecialCharTok"/>
          <w:lang w:val="de-DE"/>
        </w:rPr>
        <w:t>{}</w:t>
      </w:r>
      <w:r w:rsidRPr="009622C9">
        <w:rPr>
          <w:rStyle w:val="StringTok"/>
          <w:lang w:val="de-DE"/>
        </w:rPr>
        <w:t>"</w:t>
      </w:r>
      <w:r w:rsidRPr="009622C9">
        <w:rPr>
          <w:rStyle w:val="NormalTok"/>
          <w:lang w:val="de-DE"/>
        </w:rPr>
        <w:t>.</w:t>
      </w:r>
      <w:proofErr w:type="spellStart"/>
      <w:r w:rsidRPr="009622C9">
        <w:rPr>
          <w:rStyle w:val="BuiltInTok"/>
          <w:lang w:val="de-DE"/>
        </w:rPr>
        <w:t>format</w:t>
      </w:r>
      <w:proofErr w:type="spellEnd"/>
      <w:r w:rsidRPr="009622C9">
        <w:rPr>
          <w:rStyle w:val="NormalTok"/>
          <w:lang w:val="de-DE"/>
        </w:rPr>
        <w:t>(</w:t>
      </w:r>
      <w:proofErr w:type="spellStart"/>
      <w:r w:rsidRPr="009622C9">
        <w:rPr>
          <w:rStyle w:val="NormalTok"/>
          <w:lang w:val="de-DE"/>
        </w:rPr>
        <w:t>filter_h</w:t>
      </w:r>
      <w:proofErr w:type="spellEnd"/>
      <w:r w:rsidRPr="009622C9">
        <w:rPr>
          <w:rStyle w:val="NormalTok"/>
          <w:lang w:val="de-DE"/>
        </w:rPr>
        <w:t>))</w:t>
      </w:r>
    </w:p>
    <w:p w14:paraId="57677C62" w14:textId="5EC77A01" w:rsidR="00BD0735" w:rsidRDefault="009534D4">
      <w:pPr>
        <w:pStyle w:val="SourceCode"/>
        <w:rPr>
          <w:rStyle w:val="VerbatimChar"/>
          <w:lang w:val="de-DE"/>
        </w:rPr>
      </w:pPr>
      <w:r w:rsidRPr="009622C9">
        <w:rPr>
          <w:rStyle w:val="VerbatimChar"/>
          <w:lang w:val="de-DE"/>
        </w:rPr>
        <w:t>Vertikaler Filter:</w:t>
      </w:r>
      <w:r w:rsidRPr="009622C9">
        <w:rPr>
          <w:lang w:val="de-DE"/>
        </w:rPr>
        <w:br/>
      </w:r>
      <w:r w:rsidRPr="009622C9">
        <w:rPr>
          <w:rStyle w:val="VerbatimChar"/>
          <w:lang w:val="de-DE"/>
        </w:rPr>
        <w:t>[[ 1.  0. -1.]</w:t>
      </w:r>
      <w:r w:rsidRPr="009622C9">
        <w:rPr>
          <w:lang w:val="de-DE"/>
        </w:rPr>
        <w:br/>
      </w:r>
      <w:r w:rsidRPr="009622C9">
        <w:rPr>
          <w:rStyle w:val="VerbatimChar"/>
          <w:lang w:val="de-DE"/>
        </w:rPr>
        <w:t xml:space="preserve"> [ 1.  0. -1.]</w:t>
      </w:r>
      <w:r w:rsidRPr="009622C9">
        <w:rPr>
          <w:lang w:val="de-DE"/>
        </w:rPr>
        <w:br/>
      </w:r>
      <w:r w:rsidRPr="009622C9">
        <w:rPr>
          <w:rStyle w:val="VerbatimChar"/>
          <w:lang w:val="de-DE"/>
        </w:rPr>
        <w:t xml:space="preserve"> [ 1.  0. -1.]]</w:t>
      </w:r>
      <w:r w:rsidRPr="009622C9">
        <w:rPr>
          <w:lang w:val="de-DE"/>
        </w:rPr>
        <w:br/>
      </w:r>
      <w:r w:rsidRPr="009622C9">
        <w:rPr>
          <w:lang w:val="de-DE"/>
        </w:rPr>
        <w:br/>
      </w:r>
      <w:proofErr w:type="spellStart"/>
      <w:r w:rsidRPr="009622C9">
        <w:rPr>
          <w:rStyle w:val="VerbatimChar"/>
          <w:lang w:val="de-DE"/>
        </w:rPr>
        <w:t>Horiuontaler</w:t>
      </w:r>
      <w:proofErr w:type="spellEnd"/>
      <w:r w:rsidRPr="009622C9">
        <w:rPr>
          <w:rStyle w:val="VerbatimChar"/>
          <w:lang w:val="de-DE"/>
        </w:rPr>
        <w:t xml:space="preserve"> Filter:</w:t>
      </w:r>
      <w:r w:rsidRPr="009622C9">
        <w:rPr>
          <w:lang w:val="de-DE"/>
        </w:rPr>
        <w:br/>
      </w:r>
      <w:r w:rsidRPr="009622C9">
        <w:rPr>
          <w:rStyle w:val="VerbatimChar"/>
          <w:lang w:val="de-DE"/>
        </w:rPr>
        <w:t>[[ 1.  1.  1.]</w:t>
      </w:r>
      <w:r w:rsidRPr="009622C9">
        <w:rPr>
          <w:lang w:val="de-DE"/>
        </w:rPr>
        <w:br/>
      </w:r>
      <w:r w:rsidRPr="009622C9">
        <w:rPr>
          <w:rStyle w:val="VerbatimChar"/>
          <w:lang w:val="de-DE"/>
        </w:rPr>
        <w:t xml:space="preserve"> [ 0.  0.  0.]</w:t>
      </w:r>
      <w:r w:rsidRPr="009622C9">
        <w:rPr>
          <w:lang w:val="de-DE"/>
        </w:rPr>
        <w:br/>
      </w:r>
      <w:r w:rsidRPr="009622C9">
        <w:rPr>
          <w:rStyle w:val="VerbatimChar"/>
          <w:lang w:val="de-DE"/>
        </w:rPr>
        <w:t xml:space="preserve"> [-1. -1. -1.]]</w:t>
      </w:r>
    </w:p>
    <w:p w14:paraId="25A065D6" w14:textId="156F84AF" w:rsidR="00EF08D9" w:rsidRDefault="00EF08D9">
      <w:pPr>
        <w:pStyle w:val="SourceCode"/>
        <w:rPr>
          <w:rStyle w:val="VerbatimChar"/>
          <w:lang w:val="de-DE"/>
        </w:rPr>
      </w:pPr>
    </w:p>
    <w:p w14:paraId="7241DB0E" w14:textId="77777777" w:rsidR="00EF08D9" w:rsidRPr="009622C9" w:rsidRDefault="00EF08D9">
      <w:pPr>
        <w:pStyle w:val="SourceCode"/>
        <w:rPr>
          <w:lang w:val="de-DE"/>
        </w:rPr>
      </w:pPr>
    </w:p>
    <w:p w14:paraId="57677C63" w14:textId="4C58EAD8" w:rsidR="00BD0735" w:rsidRDefault="009534D4">
      <w:pPr>
        <w:pStyle w:val="FirstParagraph"/>
        <w:rPr>
          <w:lang w:val="de-DE"/>
        </w:rPr>
      </w:pPr>
      <w:r w:rsidRPr="009622C9">
        <w:rPr>
          <w:lang w:val="de-DE"/>
        </w:rPr>
        <w:t>Um die Filter grundlegend ausprobieren zu können, baue ich mir ein simples 100x100</w:t>
      </w:r>
      <w:r w:rsidR="00617549">
        <w:rPr>
          <w:lang w:val="de-DE"/>
        </w:rPr>
        <w:t>-</w:t>
      </w:r>
      <w:r w:rsidRPr="009622C9">
        <w:rPr>
          <w:lang w:val="de-DE"/>
        </w:rPr>
        <w:t>Punkte</w:t>
      </w:r>
      <w:r w:rsidR="00617549">
        <w:rPr>
          <w:lang w:val="de-DE"/>
        </w:rPr>
        <w:t>-</w:t>
      </w:r>
      <w:r w:rsidRPr="009622C9">
        <w:rPr>
          <w:lang w:val="de-DE"/>
        </w:rPr>
        <w:t>großes Beispielbild mit einer horizontalen, einer diagonalen und einer vertikalen weißen Linie.</w:t>
      </w:r>
    </w:p>
    <w:p w14:paraId="0A363717" w14:textId="5CEC1FEE" w:rsidR="00C509EE" w:rsidRDefault="00C509EE" w:rsidP="00C509EE">
      <w:pPr>
        <w:pStyle w:val="Textkrper"/>
        <w:rPr>
          <w:lang w:val="de-DE"/>
        </w:rPr>
      </w:pPr>
    </w:p>
    <w:p w14:paraId="6991DE9A" w14:textId="77777777" w:rsidR="00C509EE" w:rsidRPr="00C509EE" w:rsidRDefault="00C509EE" w:rsidP="00C509EE">
      <w:pPr>
        <w:pStyle w:val="Textkrper"/>
        <w:rPr>
          <w:lang w:val="de-DE"/>
        </w:rPr>
      </w:pPr>
    </w:p>
    <w:p w14:paraId="57677C64" w14:textId="1C159E6D" w:rsidR="00BD0735" w:rsidRDefault="009534D4">
      <w:pPr>
        <w:pStyle w:val="SourceCode"/>
        <w:rPr>
          <w:rStyle w:val="DecValTok"/>
          <w:lang w:val="en-GB"/>
        </w:rPr>
      </w:pPr>
      <w:proofErr w:type="spellStart"/>
      <w:r w:rsidRPr="00A943C5">
        <w:rPr>
          <w:rStyle w:val="NormalTok"/>
          <w:lang w:val="en-GB"/>
        </w:rPr>
        <w:lastRenderedPageBreak/>
        <w:t>image_test</w:t>
      </w:r>
      <w:proofErr w:type="spellEnd"/>
      <w:r w:rsidRPr="00A943C5">
        <w:rPr>
          <w:rStyle w:val="NormalTok"/>
          <w:lang w:val="en-GB"/>
        </w:rPr>
        <w:t xml:space="preserve"> </w:t>
      </w:r>
      <w:r w:rsidRPr="00A943C5">
        <w:rPr>
          <w:rStyle w:val="OperatorTok"/>
          <w:lang w:val="en-GB"/>
        </w:rPr>
        <w:t>=</w:t>
      </w:r>
      <w:r w:rsidRPr="00A943C5">
        <w:rPr>
          <w:rStyle w:val="NormalTok"/>
          <w:lang w:val="en-GB"/>
        </w:rPr>
        <w:t xml:space="preserve"> </w:t>
      </w:r>
      <w:proofErr w:type="spellStart"/>
      <w:proofErr w:type="gramStart"/>
      <w:r w:rsidRPr="00A943C5">
        <w:rPr>
          <w:rStyle w:val="NormalTok"/>
          <w:lang w:val="en-GB"/>
        </w:rPr>
        <w:t>np.identity</w:t>
      </w:r>
      <w:proofErr w:type="spellEnd"/>
      <w:proofErr w:type="gramEnd"/>
      <w:r w:rsidRPr="00A943C5">
        <w:rPr>
          <w:rStyle w:val="NormalTok"/>
          <w:lang w:val="en-GB"/>
        </w:rPr>
        <w:t>(</w:t>
      </w:r>
      <w:r w:rsidRPr="00A943C5">
        <w:rPr>
          <w:rStyle w:val="DecValTok"/>
          <w:lang w:val="en-GB"/>
        </w:rPr>
        <w:t>100</w:t>
      </w:r>
      <w:r w:rsidRPr="00A943C5">
        <w:rPr>
          <w:rStyle w:val="NormalTok"/>
          <w:lang w:val="en-GB"/>
        </w:rPr>
        <w:t>)</w:t>
      </w:r>
      <w:r w:rsidRPr="00A943C5">
        <w:rPr>
          <w:rStyle w:val="OperatorTok"/>
          <w:lang w:val="en-GB"/>
        </w:rPr>
        <w:t>*</w:t>
      </w:r>
      <w:r w:rsidRPr="00A943C5">
        <w:rPr>
          <w:rStyle w:val="DecValTok"/>
          <w:lang w:val="en-GB"/>
        </w:rPr>
        <w:t>266</w:t>
      </w:r>
      <w:r w:rsidRPr="00A943C5">
        <w:rPr>
          <w:lang w:val="en-GB"/>
        </w:rPr>
        <w:br/>
      </w:r>
      <w:proofErr w:type="spellStart"/>
      <w:r w:rsidRPr="00A943C5">
        <w:rPr>
          <w:rStyle w:val="NormalTok"/>
          <w:lang w:val="en-GB"/>
        </w:rPr>
        <w:t>image_test</w:t>
      </w:r>
      <w:proofErr w:type="spellEnd"/>
      <w:r w:rsidRPr="00A943C5">
        <w:rPr>
          <w:rStyle w:val="NormalTok"/>
          <w:lang w:val="en-GB"/>
        </w:rPr>
        <w:t>[</w:t>
      </w:r>
      <w:r w:rsidRPr="00A943C5">
        <w:rPr>
          <w:rStyle w:val="DecValTok"/>
          <w:lang w:val="en-GB"/>
        </w:rPr>
        <w:t>10</w:t>
      </w:r>
      <w:r w:rsidRPr="00A943C5">
        <w:rPr>
          <w:rStyle w:val="NormalTok"/>
          <w:lang w:val="en-GB"/>
        </w:rPr>
        <w:t>:</w:t>
      </w:r>
      <w:r w:rsidRPr="00A943C5">
        <w:rPr>
          <w:rStyle w:val="DecValTok"/>
          <w:lang w:val="en-GB"/>
        </w:rPr>
        <w:t>12</w:t>
      </w:r>
      <w:r w:rsidRPr="00A943C5">
        <w:rPr>
          <w:rStyle w:val="NormalTok"/>
          <w:lang w:val="en-GB"/>
        </w:rPr>
        <w:t xml:space="preserve">] </w:t>
      </w:r>
      <w:r w:rsidRPr="00A943C5">
        <w:rPr>
          <w:rStyle w:val="OperatorTok"/>
          <w:lang w:val="en-GB"/>
        </w:rPr>
        <w:t>=</w:t>
      </w:r>
      <w:r w:rsidRPr="00A943C5">
        <w:rPr>
          <w:rStyle w:val="NormalTok"/>
          <w:lang w:val="en-GB"/>
        </w:rPr>
        <w:t xml:space="preserve"> </w:t>
      </w:r>
      <w:r w:rsidRPr="00A943C5">
        <w:rPr>
          <w:rStyle w:val="DecValTok"/>
          <w:lang w:val="en-GB"/>
        </w:rPr>
        <w:t>266</w:t>
      </w:r>
      <w:r w:rsidRPr="00A943C5">
        <w:rPr>
          <w:lang w:val="en-GB"/>
        </w:rPr>
        <w:br/>
      </w:r>
      <w:proofErr w:type="spellStart"/>
      <w:r w:rsidRPr="00A943C5">
        <w:rPr>
          <w:rStyle w:val="NormalTok"/>
          <w:lang w:val="en-GB"/>
        </w:rPr>
        <w:t>image_test</w:t>
      </w:r>
      <w:proofErr w:type="spellEnd"/>
      <w:r w:rsidRPr="00A943C5">
        <w:rPr>
          <w:rStyle w:val="NormalTok"/>
          <w:lang w:val="en-GB"/>
        </w:rPr>
        <w:t>[:,</w:t>
      </w:r>
      <w:r w:rsidRPr="00A943C5">
        <w:rPr>
          <w:rStyle w:val="DecValTok"/>
          <w:lang w:val="en-GB"/>
        </w:rPr>
        <w:t>10</w:t>
      </w:r>
      <w:r w:rsidRPr="00A943C5">
        <w:rPr>
          <w:rStyle w:val="NormalTok"/>
          <w:lang w:val="en-GB"/>
        </w:rPr>
        <w:t>:</w:t>
      </w:r>
      <w:r w:rsidRPr="00A943C5">
        <w:rPr>
          <w:rStyle w:val="DecValTok"/>
          <w:lang w:val="en-GB"/>
        </w:rPr>
        <w:t>12</w:t>
      </w:r>
      <w:r w:rsidRPr="00A943C5">
        <w:rPr>
          <w:rStyle w:val="NormalTok"/>
          <w:lang w:val="en-GB"/>
        </w:rPr>
        <w:t xml:space="preserve">] </w:t>
      </w:r>
      <w:r w:rsidRPr="00A943C5">
        <w:rPr>
          <w:rStyle w:val="OperatorTok"/>
          <w:lang w:val="en-GB"/>
        </w:rPr>
        <w:t>=</w:t>
      </w:r>
      <w:r w:rsidRPr="00A943C5">
        <w:rPr>
          <w:rStyle w:val="NormalTok"/>
          <w:lang w:val="en-GB"/>
        </w:rPr>
        <w:t xml:space="preserve"> </w:t>
      </w:r>
      <w:r w:rsidRPr="00A943C5">
        <w:rPr>
          <w:rStyle w:val="DecValTok"/>
          <w:lang w:val="en-GB"/>
        </w:rPr>
        <w:t>266</w:t>
      </w:r>
    </w:p>
    <w:p w14:paraId="046B8555" w14:textId="2BE6B72A" w:rsidR="00C509EE" w:rsidRDefault="00C509EE">
      <w:pPr>
        <w:pStyle w:val="SourceCode"/>
        <w:rPr>
          <w:rStyle w:val="DecValTok"/>
          <w:lang w:val="en-GB"/>
        </w:rPr>
      </w:pPr>
    </w:p>
    <w:p w14:paraId="4D0DA351" w14:textId="77777777" w:rsidR="00C509EE" w:rsidRPr="00A943C5" w:rsidRDefault="00C509EE">
      <w:pPr>
        <w:pStyle w:val="SourceCode"/>
        <w:rPr>
          <w:lang w:val="en-GB"/>
        </w:rPr>
      </w:pPr>
    </w:p>
    <w:p w14:paraId="57677C65" w14:textId="41B73767" w:rsidR="00BD0735" w:rsidRDefault="009534D4">
      <w:pPr>
        <w:pStyle w:val="FirstParagraph"/>
        <w:rPr>
          <w:lang w:val="de-DE"/>
        </w:rPr>
      </w:pPr>
      <w:r w:rsidRPr="009622C9">
        <w:rPr>
          <w:lang w:val="de-DE"/>
        </w:rPr>
        <w:t xml:space="preserve">Um die Bilder einheitlich darstellen zu können, spendiere ich mir eine kleine Hilfsmethode, zum Zeichnen von Bildern. Mit dem shift Parameter kann ich die Bilder ein wenig aufhellen, um mir </w:t>
      </w:r>
      <w:proofErr w:type="spellStart"/>
      <w:r w:rsidRPr="009622C9">
        <w:rPr>
          <w:lang w:val="de-DE"/>
        </w:rPr>
        <w:t>Deteils</w:t>
      </w:r>
      <w:proofErr w:type="spellEnd"/>
      <w:r w:rsidRPr="009622C9">
        <w:rPr>
          <w:lang w:val="de-DE"/>
        </w:rPr>
        <w:t xml:space="preserve"> besser anzuzeigen.</w:t>
      </w:r>
    </w:p>
    <w:p w14:paraId="2CD53C51" w14:textId="0B77B75C" w:rsidR="0046611A" w:rsidRDefault="0046611A" w:rsidP="0046611A">
      <w:pPr>
        <w:pStyle w:val="Textkrper"/>
        <w:rPr>
          <w:lang w:val="de-DE"/>
        </w:rPr>
      </w:pPr>
    </w:p>
    <w:p w14:paraId="0AC2064A" w14:textId="34A9A74A" w:rsidR="0046611A" w:rsidRDefault="0046611A" w:rsidP="0046611A">
      <w:pPr>
        <w:pStyle w:val="Textkrper"/>
        <w:rPr>
          <w:lang w:val="de-DE"/>
        </w:rPr>
      </w:pPr>
    </w:p>
    <w:p w14:paraId="6B837F9F" w14:textId="2EC3EA61" w:rsidR="0046611A" w:rsidRDefault="0046611A" w:rsidP="0046611A">
      <w:pPr>
        <w:pStyle w:val="Textkrper"/>
        <w:rPr>
          <w:lang w:val="de-DE"/>
        </w:rPr>
      </w:pPr>
    </w:p>
    <w:p w14:paraId="2D034935" w14:textId="721C320B" w:rsidR="0046611A" w:rsidRDefault="0046611A" w:rsidP="0046611A">
      <w:pPr>
        <w:pStyle w:val="Textkrper"/>
        <w:rPr>
          <w:lang w:val="de-DE"/>
        </w:rPr>
      </w:pPr>
    </w:p>
    <w:p w14:paraId="3EB8CE40" w14:textId="52CD49A3" w:rsidR="0046611A" w:rsidRDefault="0046611A" w:rsidP="0046611A">
      <w:pPr>
        <w:pStyle w:val="Textkrper"/>
        <w:rPr>
          <w:lang w:val="de-DE"/>
        </w:rPr>
      </w:pPr>
    </w:p>
    <w:p w14:paraId="288ECAA2" w14:textId="09006938" w:rsidR="0046611A" w:rsidRDefault="0046611A" w:rsidP="0046611A">
      <w:pPr>
        <w:pStyle w:val="Textkrper"/>
        <w:rPr>
          <w:lang w:val="de-DE"/>
        </w:rPr>
      </w:pPr>
    </w:p>
    <w:p w14:paraId="6FD13DF1" w14:textId="49423405" w:rsidR="0046611A" w:rsidRDefault="0046611A" w:rsidP="0046611A">
      <w:pPr>
        <w:pStyle w:val="Textkrper"/>
        <w:rPr>
          <w:lang w:val="de-DE"/>
        </w:rPr>
      </w:pPr>
    </w:p>
    <w:p w14:paraId="0BD28C32" w14:textId="27590E9E" w:rsidR="0046611A" w:rsidRDefault="0046611A" w:rsidP="0046611A">
      <w:pPr>
        <w:pStyle w:val="Textkrper"/>
        <w:rPr>
          <w:lang w:val="de-DE"/>
        </w:rPr>
      </w:pPr>
    </w:p>
    <w:p w14:paraId="1E927C92" w14:textId="74C1B737" w:rsidR="0046611A" w:rsidRDefault="0046611A" w:rsidP="0046611A">
      <w:pPr>
        <w:pStyle w:val="Textkrper"/>
        <w:rPr>
          <w:lang w:val="de-DE"/>
        </w:rPr>
      </w:pPr>
    </w:p>
    <w:p w14:paraId="469EB270" w14:textId="51305D76" w:rsidR="0046611A" w:rsidRDefault="0046611A" w:rsidP="0046611A">
      <w:pPr>
        <w:pStyle w:val="Textkrper"/>
        <w:rPr>
          <w:lang w:val="de-DE"/>
        </w:rPr>
      </w:pPr>
    </w:p>
    <w:p w14:paraId="477E4B7D" w14:textId="5322C929" w:rsidR="0046611A" w:rsidRDefault="0046611A" w:rsidP="0046611A">
      <w:pPr>
        <w:pStyle w:val="Textkrper"/>
        <w:rPr>
          <w:lang w:val="de-DE"/>
        </w:rPr>
      </w:pPr>
    </w:p>
    <w:p w14:paraId="788C000F" w14:textId="2DEB3B4F" w:rsidR="0046611A" w:rsidRDefault="0046611A" w:rsidP="0046611A">
      <w:pPr>
        <w:pStyle w:val="Textkrper"/>
        <w:rPr>
          <w:lang w:val="de-DE"/>
        </w:rPr>
      </w:pPr>
    </w:p>
    <w:p w14:paraId="344F02EB" w14:textId="562FB435" w:rsidR="0046611A" w:rsidRDefault="0046611A" w:rsidP="0046611A">
      <w:pPr>
        <w:pStyle w:val="Textkrper"/>
        <w:rPr>
          <w:lang w:val="de-DE"/>
        </w:rPr>
      </w:pPr>
    </w:p>
    <w:p w14:paraId="7F212FFD" w14:textId="373AFBD7" w:rsidR="0046611A" w:rsidRDefault="0046611A" w:rsidP="0046611A">
      <w:pPr>
        <w:pStyle w:val="Textkrper"/>
        <w:rPr>
          <w:lang w:val="de-DE"/>
        </w:rPr>
      </w:pPr>
    </w:p>
    <w:p w14:paraId="6CDC358E" w14:textId="56FF693E" w:rsidR="0046611A" w:rsidRDefault="0046611A" w:rsidP="0046611A">
      <w:pPr>
        <w:pStyle w:val="Textkrper"/>
        <w:rPr>
          <w:lang w:val="de-DE"/>
        </w:rPr>
      </w:pPr>
    </w:p>
    <w:p w14:paraId="1F7555A7" w14:textId="7363B13F" w:rsidR="0046611A" w:rsidRDefault="0046611A" w:rsidP="0046611A">
      <w:pPr>
        <w:pStyle w:val="Textkrper"/>
        <w:rPr>
          <w:lang w:val="de-DE"/>
        </w:rPr>
      </w:pPr>
    </w:p>
    <w:p w14:paraId="5293A5F6" w14:textId="0552B3C0" w:rsidR="0046611A" w:rsidRDefault="0046611A" w:rsidP="0046611A">
      <w:pPr>
        <w:pStyle w:val="Textkrper"/>
        <w:rPr>
          <w:lang w:val="de-DE"/>
        </w:rPr>
      </w:pPr>
    </w:p>
    <w:p w14:paraId="50C67702" w14:textId="68D072A6" w:rsidR="0046611A" w:rsidRDefault="0046611A" w:rsidP="0046611A">
      <w:pPr>
        <w:pStyle w:val="Textkrper"/>
        <w:rPr>
          <w:lang w:val="de-DE"/>
        </w:rPr>
      </w:pPr>
    </w:p>
    <w:p w14:paraId="1FCB2BDD" w14:textId="505E83CB" w:rsidR="0046611A" w:rsidRDefault="0046611A" w:rsidP="0046611A">
      <w:pPr>
        <w:pStyle w:val="Textkrper"/>
        <w:rPr>
          <w:lang w:val="de-DE"/>
        </w:rPr>
      </w:pPr>
    </w:p>
    <w:p w14:paraId="54F2D9A9" w14:textId="03951D36" w:rsidR="0046611A" w:rsidRDefault="0046611A" w:rsidP="0046611A">
      <w:pPr>
        <w:pStyle w:val="Textkrper"/>
        <w:rPr>
          <w:lang w:val="de-DE"/>
        </w:rPr>
      </w:pPr>
    </w:p>
    <w:p w14:paraId="0A8E5AEA" w14:textId="124282A0" w:rsidR="0046611A" w:rsidRDefault="0046611A" w:rsidP="0046611A">
      <w:pPr>
        <w:pStyle w:val="Textkrper"/>
        <w:rPr>
          <w:lang w:val="de-DE"/>
        </w:rPr>
      </w:pPr>
    </w:p>
    <w:p w14:paraId="1C99EFC5" w14:textId="58902285" w:rsidR="0046611A" w:rsidRDefault="0046611A" w:rsidP="0046611A">
      <w:pPr>
        <w:pStyle w:val="Textkrper"/>
        <w:rPr>
          <w:lang w:val="de-DE"/>
        </w:rPr>
      </w:pPr>
    </w:p>
    <w:p w14:paraId="2C892CDF" w14:textId="77777777" w:rsidR="0046611A" w:rsidRPr="0046611A" w:rsidRDefault="0046611A" w:rsidP="0046611A">
      <w:pPr>
        <w:pStyle w:val="Textkrper"/>
        <w:rPr>
          <w:lang w:val="de-DE"/>
        </w:rPr>
      </w:pPr>
    </w:p>
    <w:p w14:paraId="57677C66" w14:textId="77777777" w:rsidR="00BD0735" w:rsidRPr="00A943C5" w:rsidRDefault="009534D4">
      <w:pPr>
        <w:pStyle w:val="SourceCode"/>
        <w:rPr>
          <w:lang w:val="en-GB"/>
        </w:rPr>
      </w:pPr>
      <w:r w:rsidRPr="00A943C5">
        <w:rPr>
          <w:rStyle w:val="KeywordTok"/>
          <w:lang w:val="en-GB"/>
        </w:rPr>
        <w:t>def</w:t>
      </w:r>
      <w:r w:rsidRPr="00A943C5">
        <w:rPr>
          <w:rStyle w:val="NormalTok"/>
          <w:lang w:val="en-GB"/>
        </w:rPr>
        <w:t xml:space="preserve"> </w:t>
      </w:r>
      <w:proofErr w:type="gramStart"/>
      <w:r w:rsidRPr="00A943C5">
        <w:rPr>
          <w:rStyle w:val="NormalTok"/>
          <w:lang w:val="en-GB"/>
        </w:rPr>
        <w:t>show(</w:t>
      </w:r>
      <w:proofErr w:type="gramEnd"/>
      <w:r w:rsidRPr="00A943C5">
        <w:rPr>
          <w:rStyle w:val="NormalTok"/>
          <w:lang w:val="en-GB"/>
        </w:rPr>
        <w:t>image, title, shift</w:t>
      </w:r>
      <w:r w:rsidRPr="00A943C5">
        <w:rPr>
          <w:rStyle w:val="OperatorTok"/>
          <w:lang w:val="en-GB"/>
        </w:rPr>
        <w:t>=</w:t>
      </w:r>
      <w:r w:rsidRPr="00A943C5">
        <w:rPr>
          <w:rStyle w:val="DecValTok"/>
          <w:lang w:val="en-GB"/>
        </w:rPr>
        <w:t>0</w:t>
      </w:r>
      <w:r w:rsidRPr="00A943C5">
        <w:rPr>
          <w:rStyle w:val="NormalTok"/>
          <w:lang w:val="en-GB"/>
        </w:rPr>
        <w:t>):</w:t>
      </w:r>
      <w:r w:rsidRPr="00A943C5">
        <w:rPr>
          <w:lang w:val="en-GB"/>
        </w:rPr>
        <w:br/>
      </w:r>
      <w:r w:rsidRPr="00A943C5">
        <w:rPr>
          <w:rStyle w:val="NormalTok"/>
          <w:lang w:val="en-GB"/>
        </w:rPr>
        <w:t xml:space="preserve">    image </w:t>
      </w:r>
      <w:r w:rsidRPr="00A943C5">
        <w:rPr>
          <w:rStyle w:val="OperatorTok"/>
          <w:lang w:val="en-GB"/>
        </w:rPr>
        <w:t>=</w:t>
      </w:r>
      <w:r w:rsidRPr="00A943C5">
        <w:rPr>
          <w:rStyle w:val="NormalTok"/>
          <w:lang w:val="en-GB"/>
        </w:rPr>
        <w:t xml:space="preserve"> image </w:t>
      </w:r>
      <w:r w:rsidRPr="00A943C5">
        <w:rPr>
          <w:rStyle w:val="OperatorTok"/>
          <w:lang w:val="en-GB"/>
        </w:rPr>
        <w:t>+</w:t>
      </w:r>
      <w:r w:rsidRPr="00A943C5">
        <w:rPr>
          <w:rStyle w:val="NormalTok"/>
          <w:lang w:val="en-GB"/>
        </w:rPr>
        <w:t xml:space="preserve"> shift</w:t>
      </w:r>
      <w:r w:rsidRPr="00A943C5">
        <w:rPr>
          <w:lang w:val="en-GB"/>
        </w:rPr>
        <w:br/>
      </w:r>
      <w:r w:rsidRPr="00A943C5">
        <w:rPr>
          <w:rStyle w:val="NormalTok"/>
          <w:lang w:val="en-GB"/>
        </w:rPr>
        <w:t xml:space="preserve">    </w:t>
      </w:r>
      <w:proofErr w:type="spellStart"/>
      <w:r w:rsidRPr="00A943C5">
        <w:rPr>
          <w:rStyle w:val="NormalTok"/>
          <w:lang w:val="en-GB"/>
        </w:rPr>
        <w:t>plt.imshow</w:t>
      </w:r>
      <w:proofErr w:type="spellEnd"/>
      <w:r w:rsidRPr="00A943C5">
        <w:rPr>
          <w:rStyle w:val="NormalTok"/>
          <w:lang w:val="en-GB"/>
        </w:rPr>
        <w:t xml:space="preserve">(image, </w:t>
      </w:r>
      <w:proofErr w:type="spellStart"/>
      <w:r w:rsidRPr="00A943C5">
        <w:rPr>
          <w:rStyle w:val="NormalTok"/>
          <w:lang w:val="en-GB"/>
        </w:rPr>
        <w:t>cmap</w:t>
      </w:r>
      <w:proofErr w:type="spellEnd"/>
      <w:r w:rsidRPr="00A943C5">
        <w:rPr>
          <w:rStyle w:val="OperatorTok"/>
          <w:lang w:val="en-GB"/>
        </w:rPr>
        <w:t>=</w:t>
      </w:r>
      <w:r w:rsidRPr="00A943C5">
        <w:rPr>
          <w:rStyle w:val="StringTok"/>
          <w:lang w:val="en-GB"/>
        </w:rPr>
        <w:t>'</w:t>
      </w:r>
      <w:proofErr w:type="spellStart"/>
      <w:r w:rsidRPr="00A943C5">
        <w:rPr>
          <w:rStyle w:val="StringTok"/>
          <w:lang w:val="en-GB"/>
        </w:rPr>
        <w:t>gray</w:t>
      </w:r>
      <w:proofErr w:type="spellEnd"/>
      <w:r w:rsidRPr="00A943C5">
        <w:rPr>
          <w:rStyle w:val="StringTok"/>
          <w:lang w:val="en-GB"/>
        </w:rPr>
        <w:t>'</w:t>
      </w:r>
      <w:r w:rsidRPr="00A943C5">
        <w:rPr>
          <w:rStyle w:val="NormalTok"/>
          <w:lang w:val="en-GB"/>
        </w:rPr>
        <w:t xml:space="preserve">, </w:t>
      </w:r>
      <w:proofErr w:type="spellStart"/>
      <w:r w:rsidRPr="00A943C5">
        <w:rPr>
          <w:rStyle w:val="NormalTok"/>
          <w:lang w:val="en-GB"/>
        </w:rPr>
        <w:t>vmin</w:t>
      </w:r>
      <w:proofErr w:type="spellEnd"/>
      <w:r w:rsidRPr="00A943C5">
        <w:rPr>
          <w:rStyle w:val="OperatorTok"/>
          <w:lang w:val="en-GB"/>
        </w:rPr>
        <w:t>=</w:t>
      </w:r>
      <w:r w:rsidRPr="00A943C5">
        <w:rPr>
          <w:rStyle w:val="DecValTok"/>
          <w:lang w:val="en-GB"/>
        </w:rPr>
        <w:t>0</w:t>
      </w:r>
      <w:r w:rsidRPr="00A943C5">
        <w:rPr>
          <w:rStyle w:val="NormalTok"/>
          <w:lang w:val="en-GB"/>
        </w:rPr>
        <w:t xml:space="preserve">, </w:t>
      </w:r>
      <w:proofErr w:type="spellStart"/>
      <w:r w:rsidRPr="00A943C5">
        <w:rPr>
          <w:rStyle w:val="NormalTok"/>
          <w:lang w:val="en-GB"/>
        </w:rPr>
        <w:t>vmax</w:t>
      </w:r>
      <w:proofErr w:type="spellEnd"/>
      <w:r w:rsidRPr="00A943C5">
        <w:rPr>
          <w:rStyle w:val="OperatorTok"/>
          <w:lang w:val="en-GB"/>
        </w:rPr>
        <w:t>=</w:t>
      </w:r>
      <w:r w:rsidRPr="00A943C5">
        <w:rPr>
          <w:rStyle w:val="DecValTok"/>
          <w:lang w:val="en-GB"/>
        </w:rPr>
        <w:t>255</w:t>
      </w:r>
      <w:r w:rsidRPr="00A943C5">
        <w:rPr>
          <w:rStyle w:val="NormalTok"/>
          <w:lang w:val="en-GB"/>
        </w:rPr>
        <w:t>)</w:t>
      </w:r>
      <w:r w:rsidRPr="00A943C5">
        <w:rPr>
          <w:lang w:val="en-GB"/>
        </w:rPr>
        <w:br/>
      </w:r>
      <w:r w:rsidRPr="00A943C5">
        <w:rPr>
          <w:rStyle w:val="NormalTok"/>
          <w:lang w:val="en-GB"/>
        </w:rPr>
        <w:t xml:space="preserve">    </w:t>
      </w:r>
      <w:proofErr w:type="spellStart"/>
      <w:r w:rsidRPr="00A943C5">
        <w:rPr>
          <w:rStyle w:val="NormalTok"/>
          <w:lang w:val="en-GB"/>
        </w:rPr>
        <w:t>plt.axis</w:t>
      </w:r>
      <w:proofErr w:type="spellEnd"/>
      <w:r w:rsidRPr="00A943C5">
        <w:rPr>
          <w:rStyle w:val="NormalTok"/>
          <w:lang w:val="en-GB"/>
        </w:rPr>
        <w:t>(</w:t>
      </w:r>
      <w:r w:rsidRPr="00A943C5">
        <w:rPr>
          <w:rStyle w:val="StringTok"/>
          <w:lang w:val="en-GB"/>
        </w:rPr>
        <w:t>'off'</w:t>
      </w:r>
      <w:r w:rsidRPr="00A943C5">
        <w:rPr>
          <w:rStyle w:val="NormalTok"/>
          <w:lang w:val="en-GB"/>
        </w:rPr>
        <w:t>)</w:t>
      </w:r>
      <w:r w:rsidRPr="00A943C5">
        <w:rPr>
          <w:lang w:val="en-GB"/>
        </w:rPr>
        <w:br/>
      </w:r>
      <w:r w:rsidRPr="00A943C5">
        <w:rPr>
          <w:rStyle w:val="NormalTok"/>
          <w:lang w:val="en-GB"/>
        </w:rPr>
        <w:t xml:space="preserve">    </w:t>
      </w:r>
      <w:proofErr w:type="spellStart"/>
      <w:r w:rsidRPr="00A943C5">
        <w:rPr>
          <w:rStyle w:val="NormalTok"/>
          <w:lang w:val="en-GB"/>
        </w:rPr>
        <w:t>plt.show</w:t>
      </w:r>
      <w:proofErr w:type="spellEnd"/>
      <w:r w:rsidRPr="00A943C5">
        <w:rPr>
          <w:rStyle w:val="NormalTok"/>
          <w:lang w:val="en-GB"/>
        </w:rPr>
        <w:t>()</w:t>
      </w:r>
      <w:r w:rsidRPr="00A943C5">
        <w:rPr>
          <w:lang w:val="en-GB"/>
        </w:rPr>
        <w:br/>
      </w:r>
      <w:r w:rsidRPr="00A943C5">
        <w:rPr>
          <w:rStyle w:val="NormalTok"/>
          <w:lang w:val="en-GB"/>
        </w:rPr>
        <w:t xml:space="preserve">    </w:t>
      </w:r>
      <w:r w:rsidRPr="00A943C5">
        <w:rPr>
          <w:rStyle w:val="BuiltInTok"/>
          <w:lang w:val="en-GB"/>
        </w:rPr>
        <w:t>print</w:t>
      </w:r>
      <w:r w:rsidRPr="00A943C5">
        <w:rPr>
          <w:rStyle w:val="NormalTok"/>
          <w:lang w:val="en-GB"/>
        </w:rPr>
        <w:t>(</w:t>
      </w:r>
      <w:r w:rsidRPr="00A943C5">
        <w:rPr>
          <w:rStyle w:val="StringTok"/>
          <w:lang w:val="en-GB"/>
        </w:rPr>
        <w:t>"</w:t>
      </w:r>
      <w:r w:rsidRPr="00A943C5">
        <w:rPr>
          <w:rStyle w:val="SpecialCharTok"/>
          <w:lang w:val="en-GB"/>
        </w:rPr>
        <w:t>{}</w:t>
      </w:r>
      <w:r w:rsidRPr="00A943C5">
        <w:rPr>
          <w:rStyle w:val="StringTok"/>
          <w:lang w:val="en-GB"/>
        </w:rPr>
        <w:t xml:space="preserve"> </w:t>
      </w:r>
      <w:r w:rsidRPr="00A943C5">
        <w:rPr>
          <w:rStyle w:val="SpecialCharTok"/>
          <w:lang w:val="en-GB"/>
        </w:rPr>
        <w:t>{}</w:t>
      </w:r>
      <w:r w:rsidRPr="00A943C5">
        <w:rPr>
          <w:rStyle w:val="StringTok"/>
          <w:lang w:val="en-GB"/>
        </w:rPr>
        <w:t>"</w:t>
      </w:r>
      <w:r w:rsidRPr="00A943C5">
        <w:rPr>
          <w:rStyle w:val="NormalTok"/>
          <w:lang w:val="en-GB"/>
        </w:rPr>
        <w:t>.</w:t>
      </w:r>
      <w:r w:rsidRPr="00A943C5">
        <w:rPr>
          <w:rStyle w:val="BuiltInTok"/>
          <w:lang w:val="en-GB"/>
        </w:rPr>
        <w:t>format</w:t>
      </w:r>
      <w:r w:rsidRPr="00A943C5">
        <w:rPr>
          <w:rStyle w:val="NormalTok"/>
          <w:lang w:val="en-GB"/>
        </w:rPr>
        <w:t xml:space="preserve">(title, </w:t>
      </w:r>
      <w:proofErr w:type="spellStart"/>
      <w:r w:rsidRPr="00A943C5">
        <w:rPr>
          <w:rStyle w:val="NormalTok"/>
          <w:lang w:val="en-GB"/>
        </w:rPr>
        <w:t>image.shape</w:t>
      </w:r>
      <w:proofErr w:type="spellEnd"/>
      <w:r w:rsidRPr="00A943C5">
        <w:rPr>
          <w:rStyle w:val="NormalTok"/>
          <w:lang w:val="en-GB"/>
        </w:rPr>
        <w:t>))</w:t>
      </w:r>
    </w:p>
    <w:p w14:paraId="57677C67" w14:textId="5077EB65" w:rsidR="00BD0735" w:rsidRDefault="009534D4">
      <w:pPr>
        <w:pStyle w:val="SourceCode"/>
        <w:rPr>
          <w:rStyle w:val="NormalTok"/>
          <w:lang w:val="en-GB"/>
        </w:rPr>
      </w:pPr>
      <w:proofErr w:type="gramStart"/>
      <w:r w:rsidRPr="00A943C5">
        <w:rPr>
          <w:rStyle w:val="NormalTok"/>
          <w:lang w:val="en-GB"/>
        </w:rPr>
        <w:t>show(</w:t>
      </w:r>
      <w:proofErr w:type="spellStart"/>
      <w:proofErr w:type="gramEnd"/>
      <w:r w:rsidRPr="00A943C5">
        <w:rPr>
          <w:rStyle w:val="NormalTok"/>
          <w:lang w:val="en-GB"/>
        </w:rPr>
        <w:t>image_test</w:t>
      </w:r>
      <w:proofErr w:type="spellEnd"/>
      <w:r w:rsidRPr="00A943C5">
        <w:rPr>
          <w:rStyle w:val="NormalTok"/>
          <w:lang w:val="en-GB"/>
        </w:rPr>
        <w:t xml:space="preserve">, </w:t>
      </w:r>
      <w:r w:rsidRPr="00A943C5">
        <w:rPr>
          <w:rStyle w:val="StringTok"/>
          <w:lang w:val="en-GB"/>
        </w:rPr>
        <w:t>"</w:t>
      </w:r>
      <w:proofErr w:type="spellStart"/>
      <w:r w:rsidRPr="00A943C5">
        <w:rPr>
          <w:rStyle w:val="StringTok"/>
          <w:lang w:val="en-GB"/>
        </w:rPr>
        <w:t>Abb</w:t>
      </w:r>
      <w:proofErr w:type="spellEnd"/>
      <w:r w:rsidRPr="00A943C5">
        <w:rPr>
          <w:rStyle w:val="StringTok"/>
          <w:lang w:val="en-GB"/>
        </w:rPr>
        <w:t xml:space="preserve"> 5: Das Test Bild"</w:t>
      </w:r>
      <w:r w:rsidRPr="00A943C5">
        <w:rPr>
          <w:rStyle w:val="NormalTok"/>
          <w:lang w:val="en-GB"/>
        </w:rPr>
        <w:t>)</w:t>
      </w:r>
    </w:p>
    <w:p w14:paraId="6BCEC251" w14:textId="77777777" w:rsidR="0046611A" w:rsidRPr="00A943C5" w:rsidRDefault="0046611A">
      <w:pPr>
        <w:pStyle w:val="SourceCode"/>
        <w:rPr>
          <w:lang w:val="en-GB"/>
        </w:rPr>
      </w:pPr>
    </w:p>
    <w:p w14:paraId="57677C69" w14:textId="54CB901C" w:rsidR="00BD0735" w:rsidRPr="009622C9" w:rsidRDefault="009534D4" w:rsidP="007E48DF">
      <w:pPr>
        <w:pStyle w:val="FigurewithCaption"/>
        <w:rPr>
          <w:lang w:val="de-DE"/>
        </w:rPr>
      </w:pPr>
      <w:r w:rsidRPr="009622C9">
        <w:rPr>
          <w:noProof/>
          <w:lang w:val="de-DE"/>
        </w:rPr>
        <w:drawing>
          <wp:inline distT="0" distB="0" distL="0" distR="0" wp14:anchorId="57677C95" wp14:editId="57677C96">
            <wp:extent cx="3271233" cy="3245476"/>
            <wp:effectExtent l="0" t="0" r="0" b="0"/>
            <wp:docPr id="5"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8_0.png"/>
                    <pic:cNvPicPr>
                      <a:picLocks noChangeAspect="1" noChangeArrowheads="1"/>
                    </pic:cNvPicPr>
                  </pic:nvPicPr>
                  <pic:blipFill>
                    <a:blip r:embed="rId12"/>
                    <a:stretch>
                      <a:fillRect/>
                    </a:stretch>
                  </pic:blipFill>
                  <pic:spPr bwMode="auto">
                    <a:xfrm>
                      <a:off x="0" y="0"/>
                      <a:ext cx="3271233" cy="3245476"/>
                    </a:xfrm>
                    <a:prstGeom prst="rect">
                      <a:avLst/>
                    </a:prstGeom>
                    <a:noFill/>
                    <a:ln w="9525">
                      <a:noFill/>
                      <a:headEnd/>
                      <a:tailEnd/>
                    </a:ln>
                  </pic:spPr>
                </pic:pic>
              </a:graphicData>
            </a:graphic>
          </wp:inline>
        </w:drawing>
      </w:r>
    </w:p>
    <w:p w14:paraId="57677C6A" w14:textId="77777777" w:rsidR="00BD0735" w:rsidRPr="009622C9" w:rsidRDefault="009534D4">
      <w:pPr>
        <w:pStyle w:val="SourceCode"/>
        <w:rPr>
          <w:lang w:val="de-DE"/>
        </w:rPr>
      </w:pPr>
      <w:proofErr w:type="spellStart"/>
      <w:r w:rsidRPr="009622C9">
        <w:rPr>
          <w:rStyle w:val="VerbatimChar"/>
          <w:lang w:val="de-DE"/>
        </w:rPr>
        <w:t>Abb</w:t>
      </w:r>
      <w:proofErr w:type="spellEnd"/>
      <w:r w:rsidRPr="009622C9">
        <w:rPr>
          <w:rStyle w:val="VerbatimChar"/>
          <w:lang w:val="de-DE"/>
        </w:rPr>
        <w:t xml:space="preserve"> 5: Das Test Bild (100, 100)</w:t>
      </w:r>
    </w:p>
    <w:p w14:paraId="57677C6B" w14:textId="6F3871F7" w:rsidR="00BD0735" w:rsidRDefault="009534D4">
      <w:pPr>
        <w:pStyle w:val="FirstParagraph"/>
        <w:rPr>
          <w:lang w:val="de-DE"/>
        </w:rPr>
      </w:pPr>
      <w:r w:rsidRPr="009622C9">
        <w:rPr>
          <w:lang w:val="de-DE"/>
        </w:rPr>
        <w:t xml:space="preserve">Die eigentliche Faltung des Bildes läuft mit vier ineinander geschachtelten Schleifen über jede Filterposition und summiert die entsprechenden Kontraste auf. Wie bereits erwähnt ist der Code extrem </w:t>
      </w:r>
      <w:proofErr w:type="spellStart"/>
      <w:r w:rsidRPr="009622C9">
        <w:rPr>
          <w:lang w:val="de-DE"/>
        </w:rPr>
        <w:t>unperformant</w:t>
      </w:r>
      <w:proofErr w:type="spellEnd"/>
      <w:r w:rsidRPr="009622C9">
        <w:rPr>
          <w:lang w:val="de-DE"/>
        </w:rPr>
        <w:t>, zeigt aber dafür sehr schön die Funktionsweise der Filter.</w:t>
      </w:r>
    </w:p>
    <w:p w14:paraId="6378F32F" w14:textId="321645FD" w:rsidR="000E75BC" w:rsidRDefault="000E75BC" w:rsidP="000E75BC">
      <w:pPr>
        <w:pStyle w:val="Textkrper"/>
        <w:rPr>
          <w:lang w:val="de-DE"/>
        </w:rPr>
      </w:pPr>
    </w:p>
    <w:p w14:paraId="1B87D4AD" w14:textId="44F6BB8D" w:rsidR="000E75BC" w:rsidRDefault="000E75BC" w:rsidP="000E75BC">
      <w:pPr>
        <w:pStyle w:val="Textkrper"/>
        <w:rPr>
          <w:lang w:val="de-DE"/>
        </w:rPr>
      </w:pPr>
    </w:p>
    <w:p w14:paraId="4885EDBC" w14:textId="54FE1325" w:rsidR="000E75BC" w:rsidRDefault="000E75BC" w:rsidP="000E75BC">
      <w:pPr>
        <w:pStyle w:val="Textkrper"/>
        <w:rPr>
          <w:lang w:val="de-DE"/>
        </w:rPr>
      </w:pPr>
    </w:p>
    <w:p w14:paraId="32316814" w14:textId="2C72A7DA" w:rsidR="000E75BC" w:rsidRDefault="000E75BC" w:rsidP="000E75BC">
      <w:pPr>
        <w:pStyle w:val="Textkrper"/>
        <w:rPr>
          <w:lang w:val="de-DE"/>
        </w:rPr>
      </w:pPr>
    </w:p>
    <w:p w14:paraId="459E0ED7" w14:textId="5BAC343B" w:rsidR="000E75BC" w:rsidRDefault="000E75BC" w:rsidP="000E75BC">
      <w:pPr>
        <w:pStyle w:val="Textkrper"/>
        <w:rPr>
          <w:lang w:val="de-DE"/>
        </w:rPr>
      </w:pPr>
    </w:p>
    <w:p w14:paraId="785CAB60" w14:textId="162769F4" w:rsidR="000E75BC" w:rsidRDefault="000E75BC" w:rsidP="000E75BC">
      <w:pPr>
        <w:pStyle w:val="Textkrper"/>
        <w:rPr>
          <w:lang w:val="de-DE"/>
        </w:rPr>
      </w:pPr>
    </w:p>
    <w:p w14:paraId="011874A9" w14:textId="77777777" w:rsidR="000E75BC" w:rsidRPr="000E75BC" w:rsidRDefault="000E75BC" w:rsidP="000E75BC">
      <w:pPr>
        <w:pStyle w:val="Textkrper"/>
        <w:rPr>
          <w:lang w:val="de-DE"/>
        </w:rPr>
      </w:pPr>
    </w:p>
    <w:p w14:paraId="57677C6C" w14:textId="77777777" w:rsidR="00BD0735" w:rsidRPr="009622C9" w:rsidRDefault="009534D4">
      <w:pPr>
        <w:pStyle w:val="SourceCode"/>
        <w:rPr>
          <w:lang w:val="de-DE"/>
        </w:rPr>
      </w:pPr>
      <w:proofErr w:type="spellStart"/>
      <w:r w:rsidRPr="009622C9">
        <w:rPr>
          <w:rStyle w:val="KeywordTok"/>
          <w:lang w:val="de-DE"/>
        </w:rPr>
        <w:lastRenderedPageBreak/>
        <w:t>def</w:t>
      </w:r>
      <w:proofErr w:type="spellEnd"/>
      <w:r w:rsidRPr="009622C9">
        <w:rPr>
          <w:rStyle w:val="NormalTok"/>
          <w:lang w:val="de-DE"/>
        </w:rPr>
        <w:t xml:space="preserve"> </w:t>
      </w:r>
      <w:proofErr w:type="spellStart"/>
      <w:r w:rsidRPr="009622C9">
        <w:rPr>
          <w:rStyle w:val="NormalTok"/>
          <w:lang w:val="de-DE"/>
        </w:rPr>
        <w:t>convolution</w:t>
      </w:r>
      <w:proofErr w:type="spellEnd"/>
      <w:r w:rsidRPr="009622C9">
        <w:rPr>
          <w:rStyle w:val="NormalTok"/>
          <w:lang w:val="de-DE"/>
        </w:rPr>
        <w:t>(</w:t>
      </w:r>
      <w:proofErr w:type="spellStart"/>
      <w:r w:rsidRPr="009622C9">
        <w:rPr>
          <w:rStyle w:val="NormalTok"/>
          <w:lang w:val="de-DE"/>
        </w:rPr>
        <w:t>image</w:t>
      </w:r>
      <w:proofErr w:type="spellEnd"/>
      <w:r w:rsidRPr="009622C9">
        <w:rPr>
          <w:rStyle w:val="NormalTok"/>
          <w:lang w:val="de-DE"/>
        </w:rPr>
        <w:t xml:space="preserve">, </w:t>
      </w:r>
      <w:proofErr w:type="spellStart"/>
      <w:r w:rsidRPr="009622C9">
        <w:rPr>
          <w:rStyle w:val="BuiltInTok"/>
          <w:lang w:val="de-DE"/>
        </w:rPr>
        <w:t>filter</w:t>
      </w:r>
      <w:proofErr w:type="spellEnd"/>
      <w:r w:rsidRPr="009622C9">
        <w:rPr>
          <w:rStyle w:val="NormalTok"/>
          <w:lang w:val="de-DE"/>
        </w:rPr>
        <w:t>):</w:t>
      </w:r>
      <w:r w:rsidRPr="009622C9">
        <w:rPr>
          <w:lang w:val="de-DE"/>
        </w:rPr>
        <w:br/>
      </w:r>
      <w:r w:rsidRPr="009622C9">
        <w:rPr>
          <w:rStyle w:val="NormalTok"/>
          <w:lang w:val="de-DE"/>
        </w:rPr>
        <w:t xml:space="preserve">    </w:t>
      </w:r>
      <w:r w:rsidRPr="009622C9">
        <w:rPr>
          <w:rStyle w:val="CommentTok"/>
          <w:lang w:val="de-DE"/>
        </w:rPr>
        <w:t># Anzahl der Spalten im Ergebnis</w:t>
      </w:r>
      <w:r w:rsidRPr="009622C9">
        <w:rPr>
          <w:lang w:val="de-DE"/>
        </w:rPr>
        <w:br/>
      </w:r>
      <w:r w:rsidRPr="009622C9">
        <w:rPr>
          <w:rStyle w:val="NormalTok"/>
          <w:lang w:val="de-DE"/>
        </w:rPr>
        <w:t xml:space="preserve">    </w:t>
      </w:r>
      <w:proofErr w:type="spellStart"/>
      <w:r w:rsidRPr="009622C9">
        <w:rPr>
          <w:rStyle w:val="NormalTok"/>
          <w:lang w:val="de-DE"/>
        </w:rPr>
        <w:t>pos_x_max</w:t>
      </w:r>
      <w:proofErr w:type="spellEnd"/>
      <w:r w:rsidRPr="009622C9">
        <w:rPr>
          <w:rStyle w:val="NormalTok"/>
          <w:lang w:val="de-DE"/>
        </w:rPr>
        <w:t xml:space="preserve"> </w:t>
      </w:r>
      <w:r w:rsidRPr="009622C9">
        <w:rPr>
          <w:rStyle w:val="OperatorTok"/>
          <w:lang w:val="de-DE"/>
        </w:rPr>
        <w:t>=</w:t>
      </w:r>
      <w:r w:rsidRPr="009622C9">
        <w:rPr>
          <w:rStyle w:val="NormalTok"/>
          <w:lang w:val="de-DE"/>
        </w:rPr>
        <w:t xml:space="preserve"> </w:t>
      </w:r>
      <w:proofErr w:type="spellStart"/>
      <w:r w:rsidRPr="009622C9">
        <w:rPr>
          <w:rStyle w:val="NormalTok"/>
          <w:lang w:val="de-DE"/>
        </w:rPr>
        <w:t>image.shape</w:t>
      </w:r>
      <w:proofErr w:type="spellEnd"/>
      <w:r w:rsidRPr="009622C9">
        <w:rPr>
          <w:rStyle w:val="NormalTok"/>
          <w:lang w:val="de-DE"/>
        </w:rPr>
        <w:t>[</w:t>
      </w:r>
      <w:r w:rsidRPr="009622C9">
        <w:rPr>
          <w:rStyle w:val="DecValTok"/>
          <w:lang w:val="de-DE"/>
        </w:rPr>
        <w:t>1</w:t>
      </w:r>
      <w:r w:rsidRPr="009622C9">
        <w:rPr>
          <w:rStyle w:val="NormalTok"/>
          <w:lang w:val="de-DE"/>
        </w:rPr>
        <w:t>]</w:t>
      </w:r>
      <w:r w:rsidRPr="009622C9">
        <w:rPr>
          <w:rStyle w:val="OperatorTok"/>
          <w:lang w:val="de-DE"/>
        </w:rPr>
        <w:t>-</w:t>
      </w:r>
      <w:proofErr w:type="spellStart"/>
      <w:r w:rsidRPr="009622C9">
        <w:rPr>
          <w:rStyle w:val="BuiltInTok"/>
          <w:lang w:val="de-DE"/>
        </w:rPr>
        <w:t>filter</w:t>
      </w:r>
      <w:r w:rsidRPr="009622C9">
        <w:rPr>
          <w:rStyle w:val="NormalTok"/>
          <w:lang w:val="de-DE"/>
        </w:rPr>
        <w:t>.shape</w:t>
      </w:r>
      <w:proofErr w:type="spellEnd"/>
      <w:r w:rsidRPr="009622C9">
        <w:rPr>
          <w:rStyle w:val="NormalTok"/>
          <w:lang w:val="de-DE"/>
        </w:rPr>
        <w:t>[</w:t>
      </w:r>
      <w:r w:rsidRPr="009622C9">
        <w:rPr>
          <w:rStyle w:val="DecValTok"/>
          <w:lang w:val="de-DE"/>
        </w:rPr>
        <w:t>1</w:t>
      </w:r>
      <w:r w:rsidRPr="009622C9">
        <w:rPr>
          <w:rStyle w:val="NormalTok"/>
          <w:lang w:val="de-DE"/>
        </w:rPr>
        <w:t xml:space="preserve">] </w:t>
      </w:r>
      <w:r w:rsidRPr="009622C9">
        <w:rPr>
          <w:rStyle w:val="OperatorTok"/>
          <w:lang w:val="de-DE"/>
        </w:rPr>
        <w:t>+</w:t>
      </w:r>
      <w:r w:rsidRPr="009622C9">
        <w:rPr>
          <w:rStyle w:val="NormalTok"/>
          <w:lang w:val="de-DE"/>
        </w:rPr>
        <w:t xml:space="preserve"> </w:t>
      </w:r>
      <w:r w:rsidRPr="009622C9">
        <w:rPr>
          <w:rStyle w:val="DecValTok"/>
          <w:lang w:val="de-DE"/>
        </w:rPr>
        <w:t>1</w:t>
      </w:r>
      <w:r w:rsidRPr="009622C9">
        <w:rPr>
          <w:lang w:val="de-DE"/>
        </w:rPr>
        <w:br/>
      </w:r>
      <w:r w:rsidRPr="009622C9">
        <w:rPr>
          <w:rStyle w:val="NormalTok"/>
          <w:lang w:val="de-DE"/>
        </w:rPr>
        <w:t xml:space="preserve">    </w:t>
      </w:r>
      <w:r w:rsidRPr="009622C9">
        <w:rPr>
          <w:rStyle w:val="CommentTok"/>
          <w:lang w:val="de-DE"/>
        </w:rPr>
        <w:t># Anzahl der Zeilen im Ergebnis</w:t>
      </w:r>
      <w:r w:rsidRPr="009622C9">
        <w:rPr>
          <w:lang w:val="de-DE"/>
        </w:rPr>
        <w:br/>
      </w:r>
      <w:r w:rsidRPr="009622C9">
        <w:rPr>
          <w:rStyle w:val="NormalTok"/>
          <w:lang w:val="de-DE"/>
        </w:rPr>
        <w:t xml:space="preserve">    </w:t>
      </w:r>
      <w:proofErr w:type="spellStart"/>
      <w:r w:rsidRPr="009622C9">
        <w:rPr>
          <w:rStyle w:val="NormalTok"/>
          <w:lang w:val="de-DE"/>
        </w:rPr>
        <w:t>pos_y_max</w:t>
      </w:r>
      <w:proofErr w:type="spellEnd"/>
      <w:r w:rsidRPr="009622C9">
        <w:rPr>
          <w:rStyle w:val="NormalTok"/>
          <w:lang w:val="de-DE"/>
        </w:rPr>
        <w:t xml:space="preserve"> </w:t>
      </w:r>
      <w:r w:rsidRPr="009622C9">
        <w:rPr>
          <w:rStyle w:val="OperatorTok"/>
          <w:lang w:val="de-DE"/>
        </w:rPr>
        <w:t>=</w:t>
      </w:r>
      <w:r w:rsidRPr="009622C9">
        <w:rPr>
          <w:rStyle w:val="NormalTok"/>
          <w:lang w:val="de-DE"/>
        </w:rPr>
        <w:t xml:space="preserve"> </w:t>
      </w:r>
      <w:proofErr w:type="spellStart"/>
      <w:r w:rsidRPr="009622C9">
        <w:rPr>
          <w:rStyle w:val="NormalTok"/>
          <w:lang w:val="de-DE"/>
        </w:rPr>
        <w:t>image.shape</w:t>
      </w:r>
      <w:proofErr w:type="spellEnd"/>
      <w:r w:rsidRPr="009622C9">
        <w:rPr>
          <w:rStyle w:val="NormalTok"/>
          <w:lang w:val="de-DE"/>
        </w:rPr>
        <w:t>[</w:t>
      </w:r>
      <w:r w:rsidRPr="009622C9">
        <w:rPr>
          <w:rStyle w:val="DecValTok"/>
          <w:lang w:val="de-DE"/>
        </w:rPr>
        <w:t>0</w:t>
      </w:r>
      <w:r w:rsidRPr="009622C9">
        <w:rPr>
          <w:rStyle w:val="NormalTok"/>
          <w:lang w:val="de-DE"/>
        </w:rPr>
        <w:t>]</w:t>
      </w:r>
      <w:r w:rsidRPr="009622C9">
        <w:rPr>
          <w:rStyle w:val="OperatorTok"/>
          <w:lang w:val="de-DE"/>
        </w:rPr>
        <w:t>-</w:t>
      </w:r>
      <w:proofErr w:type="spellStart"/>
      <w:r w:rsidRPr="009622C9">
        <w:rPr>
          <w:rStyle w:val="BuiltInTok"/>
          <w:lang w:val="de-DE"/>
        </w:rPr>
        <w:t>filter</w:t>
      </w:r>
      <w:r w:rsidRPr="009622C9">
        <w:rPr>
          <w:rStyle w:val="NormalTok"/>
          <w:lang w:val="de-DE"/>
        </w:rPr>
        <w:t>.shape</w:t>
      </w:r>
      <w:proofErr w:type="spellEnd"/>
      <w:r w:rsidRPr="009622C9">
        <w:rPr>
          <w:rStyle w:val="NormalTok"/>
          <w:lang w:val="de-DE"/>
        </w:rPr>
        <w:t>[</w:t>
      </w:r>
      <w:r w:rsidRPr="009622C9">
        <w:rPr>
          <w:rStyle w:val="DecValTok"/>
          <w:lang w:val="de-DE"/>
        </w:rPr>
        <w:t>0</w:t>
      </w:r>
      <w:r w:rsidRPr="009622C9">
        <w:rPr>
          <w:rStyle w:val="NormalTok"/>
          <w:lang w:val="de-DE"/>
        </w:rPr>
        <w:t xml:space="preserve">] </w:t>
      </w:r>
      <w:r w:rsidRPr="009622C9">
        <w:rPr>
          <w:rStyle w:val="OperatorTok"/>
          <w:lang w:val="de-DE"/>
        </w:rPr>
        <w:t>+</w:t>
      </w:r>
      <w:r w:rsidRPr="009622C9">
        <w:rPr>
          <w:rStyle w:val="NormalTok"/>
          <w:lang w:val="de-DE"/>
        </w:rPr>
        <w:t xml:space="preserve"> </w:t>
      </w:r>
      <w:r w:rsidRPr="009622C9">
        <w:rPr>
          <w:rStyle w:val="DecValTok"/>
          <w:lang w:val="de-DE"/>
        </w:rPr>
        <w:t>1</w:t>
      </w:r>
      <w:r w:rsidRPr="009622C9">
        <w:rPr>
          <w:lang w:val="de-DE"/>
        </w:rPr>
        <w:br/>
      </w:r>
      <w:r w:rsidRPr="009622C9">
        <w:rPr>
          <w:lang w:val="de-DE"/>
        </w:rPr>
        <w:br/>
      </w:r>
      <w:r w:rsidRPr="009622C9">
        <w:rPr>
          <w:rStyle w:val="NormalTok"/>
          <w:lang w:val="de-DE"/>
        </w:rPr>
        <w:t xml:space="preserve">    </w:t>
      </w:r>
      <w:r w:rsidRPr="009622C9">
        <w:rPr>
          <w:rStyle w:val="CommentTok"/>
          <w:lang w:val="de-DE"/>
        </w:rPr>
        <w:t># Ergebnismatrix vorbereiten</w:t>
      </w:r>
      <w:r w:rsidRPr="009622C9">
        <w:rPr>
          <w:lang w:val="de-DE"/>
        </w:rPr>
        <w:br/>
      </w:r>
      <w:r w:rsidRPr="009622C9">
        <w:rPr>
          <w:rStyle w:val="NormalTok"/>
          <w:lang w:val="de-DE"/>
        </w:rPr>
        <w:t xml:space="preserve">    </w:t>
      </w:r>
      <w:proofErr w:type="spellStart"/>
      <w:r w:rsidRPr="009622C9">
        <w:rPr>
          <w:rStyle w:val="NormalTok"/>
          <w:lang w:val="de-DE"/>
        </w:rPr>
        <w:t>result</w:t>
      </w:r>
      <w:proofErr w:type="spellEnd"/>
      <w:r w:rsidRPr="009622C9">
        <w:rPr>
          <w:rStyle w:val="NormalTok"/>
          <w:lang w:val="de-DE"/>
        </w:rPr>
        <w:t xml:space="preserve"> </w:t>
      </w:r>
      <w:r w:rsidRPr="009622C9">
        <w:rPr>
          <w:rStyle w:val="OperatorTok"/>
          <w:lang w:val="de-DE"/>
        </w:rPr>
        <w:t>=</w:t>
      </w:r>
      <w:r w:rsidRPr="009622C9">
        <w:rPr>
          <w:rStyle w:val="NormalTok"/>
          <w:lang w:val="de-DE"/>
        </w:rPr>
        <w:t xml:space="preserve"> </w:t>
      </w:r>
      <w:proofErr w:type="spellStart"/>
      <w:r w:rsidRPr="009622C9">
        <w:rPr>
          <w:rStyle w:val="NormalTok"/>
          <w:lang w:val="de-DE"/>
        </w:rPr>
        <w:t>np.zeros</w:t>
      </w:r>
      <w:proofErr w:type="spellEnd"/>
      <w:r w:rsidRPr="009622C9">
        <w:rPr>
          <w:rStyle w:val="NormalTok"/>
          <w:lang w:val="de-DE"/>
        </w:rPr>
        <w:t>((</w:t>
      </w:r>
      <w:proofErr w:type="spellStart"/>
      <w:r w:rsidRPr="009622C9">
        <w:rPr>
          <w:rStyle w:val="NormalTok"/>
          <w:lang w:val="de-DE"/>
        </w:rPr>
        <w:t>pos_y_max</w:t>
      </w:r>
      <w:proofErr w:type="spellEnd"/>
      <w:r w:rsidRPr="009622C9">
        <w:rPr>
          <w:rStyle w:val="NormalTok"/>
          <w:lang w:val="de-DE"/>
        </w:rPr>
        <w:t xml:space="preserve">, </w:t>
      </w:r>
      <w:proofErr w:type="spellStart"/>
      <w:r w:rsidRPr="009622C9">
        <w:rPr>
          <w:rStyle w:val="NormalTok"/>
          <w:lang w:val="de-DE"/>
        </w:rPr>
        <w:t>pos_x_max</w:t>
      </w:r>
      <w:proofErr w:type="spellEnd"/>
      <w:r w:rsidRPr="009622C9">
        <w:rPr>
          <w:rStyle w:val="NormalTok"/>
          <w:lang w:val="de-DE"/>
        </w:rPr>
        <w:t>))</w:t>
      </w:r>
      <w:r w:rsidRPr="009622C9">
        <w:rPr>
          <w:lang w:val="de-DE"/>
        </w:rPr>
        <w:br/>
      </w:r>
      <w:r w:rsidRPr="009622C9">
        <w:rPr>
          <w:lang w:val="de-DE"/>
        </w:rPr>
        <w:br/>
      </w:r>
      <w:r w:rsidRPr="009622C9">
        <w:rPr>
          <w:rStyle w:val="NormalTok"/>
          <w:lang w:val="de-DE"/>
        </w:rPr>
        <w:t xml:space="preserve">    </w:t>
      </w:r>
      <w:r w:rsidRPr="009622C9">
        <w:rPr>
          <w:rStyle w:val="CommentTok"/>
          <w:lang w:val="de-DE"/>
        </w:rPr>
        <w:t># Schleife über die Zeilen des Originalbilds</w:t>
      </w:r>
      <w:r w:rsidRPr="009622C9">
        <w:rPr>
          <w:lang w:val="de-DE"/>
        </w:rPr>
        <w:br/>
      </w:r>
      <w:r w:rsidRPr="009622C9">
        <w:rPr>
          <w:rStyle w:val="NormalTok"/>
          <w:lang w:val="de-DE"/>
        </w:rPr>
        <w:t xml:space="preserve">    </w:t>
      </w:r>
      <w:proofErr w:type="spellStart"/>
      <w:r w:rsidRPr="009622C9">
        <w:rPr>
          <w:rStyle w:val="ControlFlowTok"/>
          <w:lang w:val="de-DE"/>
        </w:rPr>
        <w:t>for</w:t>
      </w:r>
      <w:proofErr w:type="spellEnd"/>
      <w:r w:rsidRPr="009622C9">
        <w:rPr>
          <w:rStyle w:val="NormalTok"/>
          <w:lang w:val="de-DE"/>
        </w:rPr>
        <w:t xml:space="preserve"> </w:t>
      </w:r>
      <w:proofErr w:type="spellStart"/>
      <w:r w:rsidRPr="009622C9">
        <w:rPr>
          <w:rStyle w:val="NormalTok"/>
          <w:lang w:val="de-DE"/>
        </w:rPr>
        <w:t>pos_y</w:t>
      </w:r>
      <w:proofErr w:type="spellEnd"/>
      <w:r w:rsidRPr="009622C9">
        <w:rPr>
          <w:rStyle w:val="NormalTok"/>
          <w:lang w:val="de-DE"/>
        </w:rPr>
        <w:t xml:space="preserve"> </w:t>
      </w:r>
      <w:r w:rsidRPr="009622C9">
        <w:rPr>
          <w:rStyle w:val="KeywordTok"/>
          <w:lang w:val="de-DE"/>
        </w:rPr>
        <w:t>in</w:t>
      </w:r>
      <w:r w:rsidRPr="009622C9">
        <w:rPr>
          <w:rStyle w:val="NormalTok"/>
          <w:lang w:val="de-DE"/>
        </w:rPr>
        <w:t xml:space="preserve"> </w:t>
      </w:r>
      <w:proofErr w:type="spellStart"/>
      <w:r w:rsidRPr="009622C9">
        <w:rPr>
          <w:rStyle w:val="BuiltInTok"/>
          <w:lang w:val="de-DE"/>
        </w:rPr>
        <w:t>range</w:t>
      </w:r>
      <w:proofErr w:type="spellEnd"/>
      <w:r w:rsidRPr="009622C9">
        <w:rPr>
          <w:rStyle w:val="NormalTok"/>
          <w:lang w:val="de-DE"/>
        </w:rPr>
        <w:t>(</w:t>
      </w:r>
      <w:proofErr w:type="spellStart"/>
      <w:r w:rsidRPr="009622C9">
        <w:rPr>
          <w:rStyle w:val="NormalTok"/>
          <w:lang w:val="de-DE"/>
        </w:rPr>
        <w:t>pos_y_max</w:t>
      </w:r>
      <w:proofErr w:type="spellEnd"/>
      <w:r w:rsidRPr="009622C9">
        <w:rPr>
          <w:rStyle w:val="NormalTok"/>
          <w:lang w:val="de-DE"/>
        </w:rPr>
        <w:t>):</w:t>
      </w:r>
      <w:r w:rsidRPr="009622C9">
        <w:rPr>
          <w:lang w:val="de-DE"/>
        </w:rPr>
        <w:br/>
      </w:r>
      <w:r w:rsidRPr="009622C9">
        <w:rPr>
          <w:rStyle w:val="NormalTok"/>
          <w:lang w:val="de-DE"/>
        </w:rPr>
        <w:t xml:space="preserve">        </w:t>
      </w:r>
      <w:r w:rsidRPr="009622C9">
        <w:rPr>
          <w:rStyle w:val="CommentTok"/>
          <w:lang w:val="de-DE"/>
        </w:rPr>
        <w:t># Schleife über die Spalten des Originalbilds</w:t>
      </w:r>
      <w:r w:rsidRPr="009622C9">
        <w:rPr>
          <w:lang w:val="de-DE"/>
        </w:rPr>
        <w:br/>
      </w:r>
      <w:r w:rsidRPr="009622C9">
        <w:rPr>
          <w:rStyle w:val="NormalTok"/>
          <w:lang w:val="de-DE"/>
        </w:rPr>
        <w:t xml:space="preserve">        </w:t>
      </w:r>
      <w:proofErr w:type="spellStart"/>
      <w:r w:rsidRPr="009622C9">
        <w:rPr>
          <w:rStyle w:val="ControlFlowTok"/>
          <w:lang w:val="de-DE"/>
        </w:rPr>
        <w:t>for</w:t>
      </w:r>
      <w:proofErr w:type="spellEnd"/>
      <w:r w:rsidRPr="009622C9">
        <w:rPr>
          <w:rStyle w:val="NormalTok"/>
          <w:lang w:val="de-DE"/>
        </w:rPr>
        <w:t xml:space="preserve"> </w:t>
      </w:r>
      <w:proofErr w:type="spellStart"/>
      <w:r w:rsidRPr="009622C9">
        <w:rPr>
          <w:rStyle w:val="NormalTok"/>
          <w:lang w:val="de-DE"/>
        </w:rPr>
        <w:t>pos_x</w:t>
      </w:r>
      <w:proofErr w:type="spellEnd"/>
      <w:r w:rsidRPr="009622C9">
        <w:rPr>
          <w:rStyle w:val="NormalTok"/>
          <w:lang w:val="de-DE"/>
        </w:rPr>
        <w:t xml:space="preserve"> </w:t>
      </w:r>
      <w:r w:rsidRPr="009622C9">
        <w:rPr>
          <w:rStyle w:val="KeywordTok"/>
          <w:lang w:val="de-DE"/>
        </w:rPr>
        <w:t>in</w:t>
      </w:r>
      <w:r w:rsidRPr="009622C9">
        <w:rPr>
          <w:rStyle w:val="NormalTok"/>
          <w:lang w:val="de-DE"/>
        </w:rPr>
        <w:t xml:space="preserve"> </w:t>
      </w:r>
      <w:proofErr w:type="spellStart"/>
      <w:r w:rsidRPr="009622C9">
        <w:rPr>
          <w:rStyle w:val="BuiltInTok"/>
          <w:lang w:val="de-DE"/>
        </w:rPr>
        <w:t>range</w:t>
      </w:r>
      <w:proofErr w:type="spellEnd"/>
      <w:r w:rsidRPr="009622C9">
        <w:rPr>
          <w:rStyle w:val="NormalTok"/>
          <w:lang w:val="de-DE"/>
        </w:rPr>
        <w:t>(</w:t>
      </w:r>
      <w:proofErr w:type="spellStart"/>
      <w:r w:rsidRPr="009622C9">
        <w:rPr>
          <w:rStyle w:val="NormalTok"/>
          <w:lang w:val="de-DE"/>
        </w:rPr>
        <w:t>pos_x_max</w:t>
      </w:r>
      <w:proofErr w:type="spellEnd"/>
      <w:r w:rsidRPr="009622C9">
        <w:rPr>
          <w:rStyle w:val="NormalTok"/>
          <w:lang w:val="de-DE"/>
        </w:rPr>
        <w:t>):</w:t>
      </w:r>
      <w:r w:rsidRPr="009622C9">
        <w:rPr>
          <w:lang w:val="de-DE"/>
        </w:rPr>
        <w:br/>
      </w:r>
      <w:r w:rsidRPr="009622C9">
        <w:rPr>
          <w:rStyle w:val="NormalTok"/>
          <w:lang w:val="de-DE"/>
        </w:rPr>
        <w:t xml:space="preserve">            </w:t>
      </w:r>
      <w:r w:rsidRPr="009622C9">
        <w:rPr>
          <w:rStyle w:val="CommentTok"/>
          <w:lang w:val="de-DE"/>
        </w:rPr>
        <w:t># den betrachteten Teilausschnitt aus dem Original herausholen ...</w:t>
      </w:r>
      <w:r w:rsidRPr="009622C9">
        <w:rPr>
          <w:lang w:val="de-DE"/>
        </w:rPr>
        <w:br/>
      </w:r>
      <w:r w:rsidRPr="009622C9">
        <w:rPr>
          <w:rStyle w:val="NormalTok"/>
          <w:lang w:val="de-DE"/>
        </w:rPr>
        <w:t xml:space="preserve">            </w:t>
      </w:r>
      <w:proofErr w:type="spellStart"/>
      <w:r w:rsidRPr="009622C9">
        <w:rPr>
          <w:rStyle w:val="NormalTok"/>
          <w:lang w:val="de-DE"/>
        </w:rPr>
        <w:t>patch</w:t>
      </w:r>
      <w:proofErr w:type="spellEnd"/>
      <w:r w:rsidRPr="009622C9">
        <w:rPr>
          <w:rStyle w:val="NormalTok"/>
          <w:lang w:val="de-DE"/>
        </w:rPr>
        <w:t xml:space="preserve"> </w:t>
      </w:r>
      <w:r w:rsidRPr="009622C9">
        <w:rPr>
          <w:rStyle w:val="OperatorTok"/>
          <w:lang w:val="de-DE"/>
        </w:rPr>
        <w:t>=</w:t>
      </w:r>
      <w:r w:rsidRPr="009622C9">
        <w:rPr>
          <w:rStyle w:val="NormalTok"/>
          <w:lang w:val="de-DE"/>
        </w:rPr>
        <w:t xml:space="preserve"> </w:t>
      </w:r>
      <w:proofErr w:type="spellStart"/>
      <w:r w:rsidRPr="009622C9">
        <w:rPr>
          <w:rStyle w:val="NormalTok"/>
          <w:lang w:val="de-DE"/>
        </w:rPr>
        <w:t>image</w:t>
      </w:r>
      <w:proofErr w:type="spellEnd"/>
      <w:r w:rsidRPr="009622C9">
        <w:rPr>
          <w:rStyle w:val="NormalTok"/>
          <w:lang w:val="de-DE"/>
        </w:rPr>
        <w:t>[</w:t>
      </w:r>
      <w:proofErr w:type="spellStart"/>
      <w:r w:rsidRPr="009622C9">
        <w:rPr>
          <w:rStyle w:val="NormalTok"/>
          <w:lang w:val="de-DE"/>
        </w:rPr>
        <w:t>pos_y</w:t>
      </w:r>
      <w:proofErr w:type="spellEnd"/>
      <w:r w:rsidRPr="009622C9">
        <w:rPr>
          <w:rStyle w:val="NormalTok"/>
          <w:lang w:val="de-DE"/>
        </w:rPr>
        <w:t xml:space="preserve"> : pos_y</w:t>
      </w:r>
      <w:r w:rsidRPr="009622C9">
        <w:rPr>
          <w:rStyle w:val="OperatorTok"/>
          <w:lang w:val="de-DE"/>
        </w:rPr>
        <w:t>+</w:t>
      </w:r>
      <w:r w:rsidRPr="009622C9">
        <w:rPr>
          <w:rStyle w:val="DecValTok"/>
          <w:lang w:val="de-DE"/>
        </w:rPr>
        <w:t>3</w:t>
      </w:r>
      <w:r w:rsidRPr="009622C9">
        <w:rPr>
          <w:rStyle w:val="NormalTok"/>
          <w:lang w:val="de-DE"/>
        </w:rPr>
        <w:t xml:space="preserve"> , </w:t>
      </w:r>
      <w:proofErr w:type="spellStart"/>
      <w:r w:rsidRPr="009622C9">
        <w:rPr>
          <w:rStyle w:val="NormalTok"/>
          <w:lang w:val="de-DE"/>
        </w:rPr>
        <w:t>pos_x</w:t>
      </w:r>
      <w:proofErr w:type="spellEnd"/>
      <w:r w:rsidRPr="009622C9">
        <w:rPr>
          <w:rStyle w:val="NormalTok"/>
          <w:lang w:val="de-DE"/>
        </w:rPr>
        <w:t xml:space="preserve"> : pos_x</w:t>
      </w:r>
      <w:r w:rsidRPr="009622C9">
        <w:rPr>
          <w:rStyle w:val="OperatorTok"/>
          <w:lang w:val="de-DE"/>
        </w:rPr>
        <w:t>+</w:t>
      </w:r>
      <w:r w:rsidRPr="009622C9">
        <w:rPr>
          <w:rStyle w:val="DecValTok"/>
          <w:lang w:val="de-DE"/>
        </w:rPr>
        <w:t>3</w:t>
      </w:r>
      <w:r w:rsidRPr="009622C9">
        <w:rPr>
          <w:rStyle w:val="NormalTok"/>
          <w:lang w:val="de-DE"/>
        </w:rPr>
        <w:t>]</w:t>
      </w:r>
      <w:r w:rsidRPr="009622C9">
        <w:rPr>
          <w:lang w:val="de-DE"/>
        </w:rPr>
        <w:br/>
      </w:r>
      <w:r w:rsidRPr="009622C9">
        <w:rPr>
          <w:lang w:val="de-DE"/>
        </w:rPr>
        <w:br/>
      </w:r>
      <w:r w:rsidRPr="009622C9">
        <w:rPr>
          <w:rStyle w:val="NormalTok"/>
          <w:lang w:val="de-DE"/>
        </w:rPr>
        <w:t xml:space="preserve">            </w:t>
      </w:r>
      <w:proofErr w:type="spellStart"/>
      <w:r w:rsidRPr="009622C9">
        <w:rPr>
          <w:rStyle w:val="NormalTok"/>
          <w:lang w:val="de-DE"/>
        </w:rPr>
        <w:t>res</w:t>
      </w:r>
      <w:proofErr w:type="spellEnd"/>
      <w:r w:rsidRPr="009622C9">
        <w:rPr>
          <w:rStyle w:val="NormalTok"/>
          <w:lang w:val="de-DE"/>
        </w:rPr>
        <w:t xml:space="preserve"> </w:t>
      </w:r>
      <w:r w:rsidRPr="009622C9">
        <w:rPr>
          <w:rStyle w:val="OperatorTok"/>
          <w:lang w:val="de-DE"/>
        </w:rPr>
        <w:t>=</w:t>
      </w:r>
      <w:r w:rsidRPr="009622C9">
        <w:rPr>
          <w:rStyle w:val="NormalTok"/>
          <w:lang w:val="de-DE"/>
        </w:rPr>
        <w:t xml:space="preserve"> </w:t>
      </w:r>
      <w:r w:rsidRPr="009622C9">
        <w:rPr>
          <w:rStyle w:val="DecValTok"/>
          <w:lang w:val="de-DE"/>
        </w:rPr>
        <w:t>0</w:t>
      </w:r>
      <w:r w:rsidRPr="009622C9">
        <w:rPr>
          <w:lang w:val="de-DE"/>
        </w:rPr>
        <w:br/>
      </w:r>
      <w:r w:rsidRPr="009622C9">
        <w:rPr>
          <w:rStyle w:val="NormalTok"/>
          <w:lang w:val="de-DE"/>
        </w:rPr>
        <w:t xml:space="preserve">            </w:t>
      </w:r>
      <w:r w:rsidRPr="009622C9">
        <w:rPr>
          <w:rStyle w:val="CommentTok"/>
          <w:lang w:val="de-DE"/>
        </w:rPr>
        <w:t># und mit dem Filter ausmultiplizieren</w:t>
      </w:r>
      <w:r w:rsidRPr="009622C9">
        <w:rPr>
          <w:lang w:val="de-DE"/>
        </w:rPr>
        <w:br/>
      </w:r>
      <w:r w:rsidRPr="009622C9">
        <w:rPr>
          <w:rStyle w:val="NormalTok"/>
          <w:lang w:val="de-DE"/>
        </w:rPr>
        <w:t xml:space="preserve">            </w:t>
      </w:r>
      <w:proofErr w:type="spellStart"/>
      <w:r w:rsidRPr="009622C9">
        <w:rPr>
          <w:rStyle w:val="ControlFlowTok"/>
          <w:lang w:val="de-DE"/>
        </w:rPr>
        <w:t>for</w:t>
      </w:r>
      <w:proofErr w:type="spellEnd"/>
      <w:r w:rsidRPr="009622C9">
        <w:rPr>
          <w:rStyle w:val="NormalTok"/>
          <w:lang w:val="de-DE"/>
        </w:rPr>
        <w:t xml:space="preserve"> n </w:t>
      </w:r>
      <w:r w:rsidRPr="009622C9">
        <w:rPr>
          <w:rStyle w:val="KeywordTok"/>
          <w:lang w:val="de-DE"/>
        </w:rPr>
        <w:t>in</w:t>
      </w:r>
      <w:r w:rsidRPr="009622C9">
        <w:rPr>
          <w:rStyle w:val="NormalTok"/>
          <w:lang w:val="de-DE"/>
        </w:rPr>
        <w:t xml:space="preserve"> </w:t>
      </w:r>
      <w:proofErr w:type="spellStart"/>
      <w:r w:rsidRPr="009622C9">
        <w:rPr>
          <w:rStyle w:val="BuiltInTok"/>
          <w:lang w:val="de-DE"/>
        </w:rPr>
        <w:t>range</w:t>
      </w:r>
      <w:proofErr w:type="spellEnd"/>
      <w:r w:rsidRPr="009622C9">
        <w:rPr>
          <w:rStyle w:val="NormalTok"/>
          <w:lang w:val="de-DE"/>
        </w:rPr>
        <w:t>(</w:t>
      </w:r>
      <w:proofErr w:type="spellStart"/>
      <w:r w:rsidRPr="009622C9">
        <w:rPr>
          <w:rStyle w:val="NormalTok"/>
          <w:lang w:val="de-DE"/>
        </w:rPr>
        <w:t>patch.shape</w:t>
      </w:r>
      <w:proofErr w:type="spellEnd"/>
      <w:r w:rsidRPr="009622C9">
        <w:rPr>
          <w:rStyle w:val="NormalTok"/>
          <w:lang w:val="de-DE"/>
        </w:rPr>
        <w:t>[</w:t>
      </w:r>
      <w:r w:rsidRPr="009622C9">
        <w:rPr>
          <w:rStyle w:val="DecValTok"/>
          <w:lang w:val="de-DE"/>
        </w:rPr>
        <w:t>0</w:t>
      </w:r>
      <w:r w:rsidRPr="009622C9">
        <w:rPr>
          <w:rStyle w:val="NormalTok"/>
          <w:lang w:val="de-DE"/>
        </w:rPr>
        <w:t>]):</w:t>
      </w:r>
      <w:r w:rsidRPr="009622C9">
        <w:rPr>
          <w:lang w:val="de-DE"/>
        </w:rPr>
        <w:br/>
      </w:r>
      <w:r w:rsidRPr="009622C9">
        <w:rPr>
          <w:rStyle w:val="NormalTok"/>
          <w:lang w:val="de-DE"/>
        </w:rPr>
        <w:t xml:space="preserve">                </w:t>
      </w:r>
      <w:proofErr w:type="spellStart"/>
      <w:r w:rsidRPr="009622C9">
        <w:rPr>
          <w:rStyle w:val="ControlFlowTok"/>
          <w:lang w:val="de-DE"/>
        </w:rPr>
        <w:t>for</w:t>
      </w:r>
      <w:proofErr w:type="spellEnd"/>
      <w:r w:rsidRPr="009622C9">
        <w:rPr>
          <w:rStyle w:val="NormalTok"/>
          <w:lang w:val="de-DE"/>
        </w:rPr>
        <w:t xml:space="preserve"> m </w:t>
      </w:r>
      <w:r w:rsidRPr="009622C9">
        <w:rPr>
          <w:rStyle w:val="KeywordTok"/>
          <w:lang w:val="de-DE"/>
        </w:rPr>
        <w:t>in</w:t>
      </w:r>
      <w:r w:rsidRPr="009622C9">
        <w:rPr>
          <w:rStyle w:val="NormalTok"/>
          <w:lang w:val="de-DE"/>
        </w:rPr>
        <w:t xml:space="preserve"> </w:t>
      </w:r>
      <w:proofErr w:type="spellStart"/>
      <w:r w:rsidRPr="009622C9">
        <w:rPr>
          <w:rStyle w:val="BuiltInTok"/>
          <w:lang w:val="de-DE"/>
        </w:rPr>
        <w:t>range</w:t>
      </w:r>
      <w:proofErr w:type="spellEnd"/>
      <w:r w:rsidRPr="009622C9">
        <w:rPr>
          <w:rStyle w:val="NormalTok"/>
          <w:lang w:val="de-DE"/>
        </w:rPr>
        <w:t>(</w:t>
      </w:r>
      <w:proofErr w:type="spellStart"/>
      <w:r w:rsidRPr="009622C9">
        <w:rPr>
          <w:rStyle w:val="NormalTok"/>
          <w:lang w:val="de-DE"/>
        </w:rPr>
        <w:t>patch.shape</w:t>
      </w:r>
      <w:proofErr w:type="spellEnd"/>
      <w:r w:rsidRPr="009622C9">
        <w:rPr>
          <w:rStyle w:val="NormalTok"/>
          <w:lang w:val="de-DE"/>
        </w:rPr>
        <w:t>[</w:t>
      </w:r>
      <w:r w:rsidRPr="009622C9">
        <w:rPr>
          <w:rStyle w:val="DecValTok"/>
          <w:lang w:val="de-DE"/>
        </w:rPr>
        <w:t>1</w:t>
      </w:r>
      <w:r w:rsidRPr="009622C9">
        <w:rPr>
          <w:rStyle w:val="NormalTok"/>
          <w:lang w:val="de-DE"/>
        </w:rPr>
        <w:t>]):</w:t>
      </w:r>
      <w:r w:rsidRPr="009622C9">
        <w:rPr>
          <w:lang w:val="de-DE"/>
        </w:rPr>
        <w:br/>
      </w:r>
      <w:r w:rsidRPr="009622C9">
        <w:rPr>
          <w:rStyle w:val="NormalTok"/>
          <w:lang w:val="de-DE"/>
        </w:rPr>
        <w:t xml:space="preserve">                    </w:t>
      </w:r>
      <w:proofErr w:type="spellStart"/>
      <w:r w:rsidRPr="009622C9">
        <w:rPr>
          <w:rStyle w:val="NormalTok"/>
          <w:lang w:val="de-DE"/>
        </w:rPr>
        <w:t>res</w:t>
      </w:r>
      <w:proofErr w:type="spellEnd"/>
      <w:r w:rsidRPr="009622C9">
        <w:rPr>
          <w:rStyle w:val="NormalTok"/>
          <w:lang w:val="de-DE"/>
        </w:rPr>
        <w:t xml:space="preserve"> </w:t>
      </w:r>
      <w:r w:rsidRPr="009622C9">
        <w:rPr>
          <w:rStyle w:val="OperatorTok"/>
          <w:lang w:val="de-DE"/>
        </w:rPr>
        <w:t>=</w:t>
      </w:r>
      <w:r w:rsidRPr="009622C9">
        <w:rPr>
          <w:rStyle w:val="NormalTok"/>
          <w:lang w:val="de-DE"/>
        </w:rPr>
        <w:t xml:space="preserve"> </w:t>
      </w:r>
      <w:proofErr w:type="spellStart"/>
      <w:r w:rsidRPr="009622C9">
        <w:rPr>
          <w:rStyle w:val="NormalTok"/>
          <w:lang w:val="de-DE"/>
        </w:rPr>
        <w:t>res</w:t>
      </w:r>
      <w:proofErr w:type="spellEnd"/>
      <w:r w:rsidRPr="009622C9">
        <w:rPr>
          <w:rStyle w:val="NormalTok"/>
          <w:lang w:val="de-DE"/>
        </w:rPr>
        <w:t xml:space="preserve"> </w:t>
      </w:r>
      <w:r w:rsidRPr="009622C9">
        <w:rPr>
          <w:rStyle w:val="OperatorTok"/>
          <w:lang w:val="de-DE"/>
        </w:rPr>
        <w:t>+</w:t>
      </w:r>
      <w:r w:rsidRPr="009622C9">
        <w:rPr>
          <w:rStyle w:val="NormalTok"/>
          <w:lang w:val="de-DE"/>
        </w:rPr>
        <w:t xml:space="preserve"> </w:t>
      </w:r>
      <w:proofErr w:type="spellStart"/>
      <w:r w:rsidRPr="009622C9">
        <w:rPr>
          <w:rStyle w:val="NormalTok"/>
          <w:lang w:val="de-DE"/>
        </w:rPr>
        <w:t>patch</w:t>
      </w:r>
      <w:proofErr w:type="spellEnd"/>
      <w:r w:rsidRPr="009622C9">
        <w:rPr>
          <w:rStyle w:val="NormalTok"/>
          <w:lang w:val="de-DE"/>
        </w:rPr>
        <w:t>[</w:t>
      </w:r>
      <w:proofErr w:type="spellStart"/>
      <w:r w:rsidRPr="009622C9">
        <w:rPr>
          <w:rStyle w:val="NormalTok"/>
          <w:lang w:val="de-DE"/>
        </w:rPr>
        <w:t>n,m</w:t>
      </w:r>
      <w:proofErr w:type="spellEnd"/>
      <w:r w:rsidRPr="009622C9">
        <w:rPr>
          <w:rStyle w:val="NormalTok"/>
          <w:lang w:val="de-DE"/>
        </w:rPr>
        <w:t xml:space="preserve">] </w:t>
      </w:r>
      <w:r w:rsidRPr="009622C9">
        <w:rPr>
          <w:rStyle w:val="OperatorTok"/>
          <w:lang w:val="de-DE"/>
        </w:rPr>
        <w:t>*</w:t>
      </w:r>
      <w:r w:rsidRPr="009622C9">
        <w:rPr>
          <w:rStyle w:val="NormalTok"/>
          <w:lang w:val="de-DE"/>
        </w:rPr>
        <w:t xml:space="preserve"> </w:t>
      </w:r>
      <w:proofErr w:type="spellStart"/>
      <w:r w:rsidRPr="009622C9">
        <w:rPr>
          <w:rStyle w:val="BuiltInTok"/>
          <w:lang w:val="de-DE"/>
        </w:rPr>
        <w:t>filter</w:t>
      </w:r>
      <w:proofErr w:type="spellEnd"/>
      <w:r w:rsidRPr="009622C9">
        <w:rPr>
          <w:rStyle w:val="NormalTok"/>
          <w:lang w:val="de-DE"/>
        </w:rPr>
        <w:t>[</w:t>
      </w:r>
      <w:proofErr w:type="spellStart"/>
      <w:r w:rsidRPr="009622C9">
        <w:rPr>
          <w:rStyle w:val="NormalTok"/>
          <w:lang w:val="de-DE"/>
        </w:rPr>
        <w:t>n,m</w:t>
      </w:r>
      <w:proofErr w:type="spellEnd"/>
      <w:r w:rsidRPr="009622C9">
        <w:rPr>
          <w:rStyle w:val="NormalTok"/>
          <w:lang w:val="de-DE"/>
        </w:rPr>
        <w:t>]</w:t>
      </w:r>
      <w:r w:rsidRPr="009622C9">
        <w:rPr>
          <w:lang w:val="de-DE"/>
        </w:rPr>
        <w:br/>
      </w:r>
      <w:r w:rsidRPr="009622C9">
        <w:rPr>
          <w:rStyle w:val="NormalTok"/>
          <w:lang w:val="de-DE"/>
        </w:rPr>
        <w:t xml:space="preserve">            </w:t>
      </w:r>
      <w:r w:rsidRPr="009622C9">
        <w:rPr>
          <w:rStyle w:val="CommentTok"/>
          <w:lang w:val="de-DE"/>
        </w:rPr>
        <w:t># Ergebnis in der Ergebnismatrix vermerken</w:t>
      </w:r>
      <w:r w:rsidRPr="009622C9">
        <w:rPr>
          <w:lang w:val="de-DE"/>
        </w:rPr>
        <w:br/>
      </w:r>
      <w:r w:rsidRPr="009622C9">
        <w:rPr>
          <w:rStyle w:val="NormalTok"/>
          <w:lang w:val="de-DE"/>
        </w:rPr>
        <w:t xml:space="preserve">            </w:t>
      </w:r>
      <w:proofErr w:type="spellStart"/>
      <w:r w:rsidRPr="009622C9">
        <w:rPr>
          <w:rStyle w:val="NormalTok"/>
          <w:lang w:val="de-DE"/>
        </w:rPr>
        <w:t>result</w:t>
      </w:r>
      <w:proofErr w:type="spellEnd"/>
      <w:r w:rsidRPr="009622C9">
        <w:rPr>
          <w:rStyle w:val="NormalTok"/>
          <w:lang w:val="de-DE"/>
        </w:rPr>
        <w:t>[</w:t>
      </w:r>
      <w:proofErr w:type="spellStart"/>
      <w:r w:rsidRPr="009622C9">
        <w:rPr>
          <w:rStyle w:val="NormalTok"/>
          <w:lang w:val="de-DE"/>
        </w:rPr>
        <w:t>pos_y</w:t>
      </w:r>
      <w:proofErr w:type="spellEnd"/>
      <w:r w:rsidRPr="009622C9">
        <w:rPr>
          <w:rStyle w:val="NormalTok"/>
          <w:lang w:val="de-DE"/>
        </w:rPr>
        <w:t xml:space="preserve">, </w:t>
      </w:r>
      <w:proofErr w:type="spellStart"/>
      <w:r w:rsidRPr="009622C9">
        <w:rPr>
          <w:rStyle w:val="NormalTok"/>
          <w:lang w:val="de-DE"/>
        </w:rPr>
        <w:t>pos_x</w:t>
      </w:r>
      <w:proofErr w:type="spellEnd"/>
      <w:r w:rsidRPr="009622C9">
        <w:rPr>
          <w:rStyle w:val="NormalTok"/>
          <w:lang w:val="de-DE"/>
        </w:rPr>
        <w:t xml:space="preserve">] </w:t>
      </w:r>
      <w:r w:rsidRPr="009622C9">
        <w:rPr>
          <w:rStyle w:val="OperatorTok"/>
          <w:lang w:val="de-DE"/>
        </w:rPr>
        <w:t>=</w:t>
      </w:r>
      <w:r w:rsidRPr="009622C9">
        <w:rPr>
          <w:rStyle w:val="NormalTok"/>
          <w:lang w:val="de-DE"/>
        </w:rPr>
        <w:t xml:space="preserve"> </w:t>
      </w:r>
      <w:proofErr w:type="spellStart"/>
      <w:r w:rsidRPr="009622C9">
        <w:rPr>
          <w:rStyle w:val="NormalTok"/>
          <w:lang w:val="de-DE"/>
        </w:rPr>
        <w:t>res</w:t>
      </w:r>
      <w:proofErr w:type="spellEnd"/>
      <w:r w:rsidRPr="009622C9">
        <w:rPr>
          <w:lang w:val="de-DE"/>
        </w:rPr>
        <w:br/>
      </w:r>
      <w:r w:rsidRPr="009622C9">
        <w:rPr>
          <w:lang w:val="de-DE"/>
        </w:rPr>
        <w:br/>
      </w:r>
      <w:r w:rsidRPr="009622C9">
        <w:rPr>
          <w:rStyle w:val="NormalTok"/>
          <w:lang w:val="de-DE"/>
        </w:rPr>
        <w:t xml:space="preserve">    </w:t>
      </w:r>
      <w:proofErr w:type="spellStart"/>
      <w:r w:rsidRPr="009622C9">
        <w:rPr>
          <w:rStyle w:val="ControlFlowTok"/>
          <w:lang w:val="de-DE"/>
        </w:rPr>
        <w:t>return</w:t>
      </w:r>
      <w:proofErr w:type="spellEnd"/>
      <w:r w:rsidRPr="009622C9">
        <w:rPr>
          <w:rStyle w:val="NormalTok"/>
          <w:lang w:val="de-DE"/>
        </w:rPr>
        <w:t xml:space="preserve"> </w:t>
      </w:r>
      <w:proofErr w:type="spellStart"/>
      <w:r w:rsidRPr="009622C9">
        <w:rPr>
          <w:rStyle w:val="NormalTok"/>
          <w:lang w:val="de-DE"/>
        </w:rPr>
        <w:t>result</w:t>
      </w:r>
      <w:proofErr w:type="spellEnd"/>
    </w:p>
    <w:p w14:paraId="1157EE98" w14:textId="77777777" w:rsidR="000E75BC" w:rsidRDefault="000E75BC">
      <w:pPr>
        <w:pStyle w:val="FirstParagraph"/>
        <w:rPr>
          <w:lang w:val="de-DE"/>
        </w:rPr>
      </w:pPr>
    </w:p>
    <w:p w14:paraId="58C7FD2A" w14:textId="77777777" w:rsidR="000E75BC" w:rsidRDefault="000E75BC">
      <w:pPr>
        <w:pStyle w:val="FirstParagraph"/>
        <w:rPr>
          <w:lang w:val="de-DE"/>
        </w:rPr>
      </w:pPr>
    </w:p>
    <w:p w14:paraId="57677C6D" w14:textId="3843041B" w:rsidR="00BD0735" w:rsidRDefault="009534D4">
      <w:pPr>
        <w:pStyle w:val="FirstParagraph"/>
        <w:rPr>
          <w:lang w:val="de-DE"/>
        </w:rPr>
      </w:pPr>
      <w:r w:rsidRPr="009622C9">
        <w:rPr>
          <w:lang w:val="de-DE"/>
        </w:rPr>
        <w:t>Jetzt kann man die beiden Filter auf das Testbild anwenden und sich das Ergebnis anschauen. Der vertikale Filter entfernt erwartungsgemäß den horizontalen Balken und andersherum. Von der Diagonale wird „nur“ ein Teil entfernt, da Diagonalen ja nichts anderes sind als sehr feine Treppen.</w:t>
      </w:r>
    </w:p>
    <w:p w14:paraId="7E014EA1" w14:textId="17BC49AB" w:rsidR="00747510" w:rsidRDefault="00747510" w:rsidP="00747510">
      <w:pPr>
        <w:pStyle w:val="Textkrper"/>
        <w:rPr>
          <w:lang w:val="de-DE"/>
        </w:rPr>
      </w:pPr>
    </w:p>
    <w:p w14:paraId="2D62D42D" w14:textId="77777777" w:rsidR="006B5712" w:rsidRPr="00747510" w:rsidRDefault="006B5712" w:rsidP="00747510">
      <w:pPr>
        <w:pStyle w:val="Textkrper"/>
        <w:rPr>
          <w:lang w:val="de-DE"/>
        </w:rPr>
      </w:pPr>
    </w:p>
    <w:p w14:paraId="57677C6E" w14:textId="77777777" w:rsidR="00BD0735" w:rsidRPr="009622C9" w:rsidRDefault="009534D4">
      <w:pPr>
        <w:pStyle w:val="SourceCode"/>
        <w:rPr>
          <w:lang w:val="de-DE"/>
        </w:rPr>
      </w:pPr>
      <w:proofErr w:type="spellStart"/>
      <w:proofErr w:type="gramStart"/>
      <w:r w:rsidRPr="009622C9">
        <w:rPr>
          <w:rStyle w:val="NormalTok"/>
          <w:lang w:val="de-DE"/>
        </w:rPr>
        <w:t>show</w:t>
      </w:r>
      <w:proofErr w:type="spellEnd"/>
      <w:r w:rsidRPr="009622C9">
        <w:rPr>
          <w:rStyle w:val="NormalTok"/>
          <w:lang w:val="de-DE"/>
        </w:rPr>
        <w:t>(</w:t>
      </w:r>
      <w:proofErr w:type="spellStart"/>
      <w:proofErr w:type="gramEnd"/>
      <w:r w:rsidRPr="009622C9">
        <w:rPr>
          <w:rStyle w:val="NormalTok"/>
          <w:lang w:val="de-DE"/>
        </w:rPr>
        <w:t>convolution</w:t>
      </w:r>
      <w:proofErr w:type="spellEnd"/>
      <w:r w:rsidRPr="009622C9">
        <w:rPr>
          <w:rStyle w:val="NormalTok"/>
          <w:lang w:val="de-DE"/>
        </w:rPr>
        <w:t>(</w:t>
      </w:r>
      <w:proofErr w:type="spellStart"/>
      <w:r w:rsidRPr="009622C9">
        <w:rPr>
          <w:rStyle w:val="NormalTok"/>
          <w:lang w:val="de-DE"/>
        </w:rPr>
        <w:t>image_test</w:t>
      </w:r>
      <w:proofErr w:type="spellEnd"/>
      <w:r w:rsidRPr="009622C9">
        <w:rPr>
          <w:rStyle w:val="NormalTok"/>
          <w:lang w:val="de-DE"/>
        </w:rPr>
        <w:t xml:space="preserve">, </w:t>
      </w:r>
      <w:proofErr w:type="spellStart"/>
      <w:r w:rsidRPr="009622C9">
        <w:rPr>
          <w:rStyle w:val="NormalTok"/>
          <w:lang w:val="de-DE"/>
        </w:rPr>
        <w:t>filter_h</w:t>
      </w:r>
      <w:proofErr w:type="spellEnd"/>
      <w:r w:rsidRPr="009622C9">
        <w:rPr>
          <w:rStyle w:val="NormalTok"/>
          <w:lang w:val="de-DE"/>
        </w:rPr>
        <w:t xml:space="preserve">), </w:t>
      </w:r>
      <w:r w:rsidRPr="009622C9">
        <w:rPr>
          <w:rStyle w:val="StringTok"/>
          <w:lang w:val="de-DE"/>
        </w:rPr>
        <w:t>"</w:t>
      </w:r>
      <w:proofErr w:type="spellStart"/>
      <w:r w:rsidRPr="009622C9">
        <w:rPr>
          <w:rStyle w:val="StringTok"/>
          <w:lang w:val="de-DE"/>
        </w:rPr>
        <w:t>Abb</w:t>
      </w:r>
      <w:proofErr w:type="spellEnd"/>
      <w:r w:rsidRPr="009622C9">
        <w:rPr>
          <w:rStyle w:val="StringTok"/>
          <w:lang w:val="de-DE"/>
        </w:rPr>
        <w:t xml:space="preserve"> 6: Der horizontale Filter löscht den vertikalen Balken"</w:t>
      </w:r>
      <w:r w:rsidRPr="009622C9">
        <w:rPr>
          <w:rStyle w:val="NormalTok"/>
          <w:lang w:val="de-DE"/>
        </w:rPr>
        <w:t>)</w:t>
      </w:r>
      <w:r w:rsidRPr="009622C9">
        <w:rPr>
          <w:lang w:val="de-DE"/>
        </w:rPr>
        <w:br/>
      </w:r>
      <w:proofErr w:type="spellStart"/>
      <w:r w:rsidRPr="009622C9">
        <w:rPr>
          <w:rStyle w:val="NormalTok"/>
          <w:lang w:val="de-DE"/>
        </w:rPr>
        <w:t>show</w:t>
      </w:r>
      <w:proofErr w:type="spellEnd"/>
      <w:r w:rsidRPr="009622C9">
        <w:rPr>
          <w:rStyle w:val="NormalTok"/>
          <w:lang w:val="de-DE"/>
        </w:rPr>
        <w:t>(</w:t>
      </w:r>
      <w:proofErr w:type="spellStart"/>
      <w:r w:rsidRPr="009622C9">
        <w:rPr>
          <w:rStyle w:val="NormalTok"/>
          <w:lang w:val="de-DE"/>
        </w:rPr>
        <w:t>convolution</w:t>
      </w:r>
      <w:proofErr w:type="spellEnd"/>
      <w:r w:rsidRPr="009622C9">
        <w:rPr>
          <w:rStyle w:val="NormalTok"/>
          <w:lang w:val="de-DE"/>
        </w:rPr>
        <w:t>(</w:t>
      </w:r>
      <w:proofErr w:type="spellStart"/>
      <w:r w:rsidRPr="009622C9">
        <w:rPr>
          <w:rStyle w:val="NormalTok"/>
          <w:lang w:val="de-DE"/>
        </w:rPr>
        <w:t>image_test</w:t>
      </w:r>
      <w:proofErr w:type="spellEnd"/>
      <w:r w:rsidRPr="009622C9">
        <w:rPr>
          <w:rStyle w:val="NormalTok"/>
          <w:lang w:val="de-DE"/>
        </w:rPr>
        <w:t xml:space="preserve">, </w:t>
      </w:r>
      <w:proofErr w:type="spellStart"/>
      <w:r w:rsidRPr="009622C9">
        <w:rPr>
          <w:rStyle w:val="NormalTok"/>
          <w:lang w:val="de-DE"/>
        </w:rPr>
        <w:t>filter_v</w:t>
      </w:r>
      <w:proofErr w:type="spellEnd"/>
      <w:r w:rsidRPr="009622C9">
        <w:rPr>
          <w:rStyle w:val="NormalTok"/>
          <w:lang w:val="de-DE"/>
        </w:rPr>
        <w:t xml:space="preserve">), </w:t>
      </w:r>
      <w:r w:rsidRPr="009622C9">
        <w:rPr>
          <w:rStyle w:val="StringTok"/>
          <w:lang w:val="de-DE"/>
        </w:rPr>
        <w:t>"</w:t>
      </w:r>
      <w:proofErr w:type="spellStart"/>
      <w:r w:rsidRPr="009622C9">
        <w:rPr>
          <w:rStyle w:val="StringTok"/>
          <w:lang w:val="de-DE"/>
        </w:rPr>
        <w:t>Abb</w:t>
      </w:r>
      <w:proofErr w:type="spellEnd"/>
      <w:r w:rsidRPr="009622C9">
        <w:rPr>
          <w:rStyle w:val="StringTok"/>
          <w:lang w:val="de-DE"/>
        </w:rPr>
        <w:t xml:space="preserve"> 7: Der vertikale Filter löscht den horizontalen Balken"</w:t>
      </w:r>
      <w:r w:rsidRPr="009622C9">
        <w:rPr>
          <w:rStyle w:val="NormalTok"/>
          <w:lang w:val="de-DE"/>
        </w:rPr>
        <w:t>)</w:t>
      </w:r>
    </w:p>
    <w:p w14:paraId="57677C6F" w14:textId="77777777" w:rsidR="00BD0735" w:rsidRPr="009622C9" w:rsidRDefault="009534D4">
      <w:pPr>
        <w:pStyle w:val="FigurewithCaption"/>
        <w:rPr>
          <w:lang w:val="de-DE"/>
        </w:rPr>
      </w:pPr>
      <w:r w:rsidRPr="009622C9">
        <w:rPr>
          <w:noProof/>
          <w:lang w:val="de-DE"/>
        </w:rPr>
        <w:lastRenderedPageBreak/>
        <w:drawing>
          <wp:inline distT="0" distB="0" distL="0" distR="0" wp14:anchorId="57677C97" wp14:editId="57677C98">
            <wp:extent cx="3271233" cy="3245476"/>
            <wp:effectExtent l="0" t="0" r="0" b="0"/>
            <wp:docPr id="6"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12_0.png"/>
                    <pic:cNvPicPr>
                      <a:picLocks noChangeAspect="1" noChangeArrowheads="1"/>
                    </pic:cNvPicPr>
                  </pic:nvPicPr>
                  <pic:blipFill>
                    <a:blip r:embed="rId13"/>
                    <a:stretch>
                      <a:fillRect/>
                    </a:stretch>
                  </pic:blipFill>
                  <pic:spPr bwMode="auto">
                    <a:xfrm>
                      <a:off x="0" y="0"/>
                      <a:ext cx="3271233" cy="3245476"/>
                    </a:xfrm>
                    <a:prstGeom prst="rect">
                      <a:avLst/>
                    </a:prstGeom>
                    <a:noFill/>
                    <a:ln w="9525">
                      <a:noFill/>
                      <a:headEnd/>
                      <a:tailEnd/>
                    </a:ln>
                  </pic:spPr>
                </pic:pic>
              </a:graphicData>
            </a:graphic>
          </wp:inline>
        </w:drawing>
      </w:r>
    </w:p>
    <w:p w14:paraId="57677C71" w14:textId="77777777" w:rsidR="00BD0735" w:rsidRPr="009622C9" w:rsidRDefault="009534D4">
      <w:pPr>
        <w:pStyle w:val="SourceCode"/>
        <w:rPr>
          <w:lang w:val="de-DE"/>
        </w:rPr>
      </w:pPr>
      <w:proofErr w:type="spellStart"/>
      <w:r w:rsidRPr="009622C9">
        <w:rPr>
          <w:rStyle w:val="VerbatimChar"/>
          <w:lang w:val="de-DE"/>
        </w:rPr>
        <w:t>Abb</w:t>
      </w:r>
      <w:proofErr w:type="spellEnd"/>
      <w:r w:rsidRPr="009622C9">
        <w:rPr>
          <w:rStyle w:val="VerbatimChar"/>
          <w:lang w:val="de-DE"/>
        </w:rPr>
        <w:t xml:space="preserve"> 6: Der horizontale Filter löscht den vertikalen Balken (98, 98)</w:t>
      </w:r>
    </w:p>
    <w:p w14:paraId="57677C72" w14:textId="77777777" w:rsidR="00BD0735" w:rsidRPr="009622C9" w:rsidRDefault="009534D4">
      <w:pPr>
        <w:pStyle w:val="FigurewithCaption"/>
        <w:rPr>
          <w:lang w:val="de-DE"/>
        </w:rPr>
      </w:pPr>
      <w:r w:rsidRPr="009622C9">
        <w:rPr>
          <w:noProof/>
          <w:lang w:val="de-DE"/>
        </w:rPr>
        <w:drawing>
          <wp:inline distT="0" distB="0" distL="0" distR="0" wp14:anchorId="57677C99" wp14:editId="57677C9A">
            <wp:extent cx="3271233" cy="3245476"/>
            <wp:effectExtent l="0" t="0" r="0" b="0"/>
            <wp:docPr id="7"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12_2.png"/>
                    <pic:cNvPicPr>
                      <a:picLocks noChangeAspect="1" noChangeArrowheads="1"/>
                    </pic:cNvPicPr>
                  </pic:nvPicPr>
                  <pic:blipFill>
                    <a:blip r:embed="rId14"/>
                    <a:stretch>
                      <a:fillRect/>
                    </a:stretch>
                  </pic:blipFill>
                  <pic:spPr bwMode="auto">
                    <a:xfrm>
                      <a:off x="0" y="0"/>
                      <a:ext cx="3271233" cy="3245476"/>
                    </a:xfrm>
                    <a:prstGeom prst="rect">
                      <a:avLst/>
                    </a:prstGeom>
                    <a:noFill/>
                    <a:ln w="9525">
                      <a:noFill/>
                      <a:headEnd/>
                      <a:tailEnd/>
                    </a:ln>
                  </pic:spPr>
                </pic:pic>
              </a:graphicData>
            </a:graphic>
          </wp:inline>
        </w:drawing>
      </w:r>
    </w:p>
    <w:p w14:paraId="57677C73" w14:textId="77777777" w:rsidR="00BD0735" w:rsidRPr="009622C9" w:rsidRDefault="009534D4">
      <w:pPr>
        <w:pStyle w:val="ImageCaption"/>
        <w:rPr>
          <w:lang w:val="de-DE"/>
        </w:rPr>
      </w:pPr>
      <w:proofErr w:type="spellStart"/>
      <w:r w:rsidRPr="009622C9">
        <w:rPr>
          <w:lang w:val="de-DE"/>
        </w:rPr>
        <w:t>png</w:t>
      </w:r>
      <w:proofErr w:type="spellEnd"/>
    </w:p>
    <w:p w14:paraId="57677C74" w14:textId="77777777" w:rsidR="00BD0735" w:rsidRPr="009622C9" w:rsidRDefault="009534D4">
      <w:pPr>
        <w:pStyle w:val="SourceCode"/>
        <w:rPr>
          <w:lang w:val="de-DE"/>
        </w:rPr>
      </w:pPr>
      <w:proofErr w:type="spellStart"/>
      <w:r w:rsidRPr="009622C9">
        <w:rPr>
          <w:rStyle w:val="VerbatimChar"/>
          <w:lang w:val="de-DE"/>
        </w:rPr>
        <w:t>Abb</w:t>
      </w:r>
      <w:proofErr w:type="spellEnd"/>
      <w:r w:rsidRPr="009622C9">
        <w:rPr>
          <w:rStyle w:val="VerbatimChar"/>
          <w:lang w:val="de-DE"/>
        </w:rPr>
        <w:t xml:space="preserve"> 7: Der vertikale Filter löscht den horizontalen Balken (98, 98)</w:t>
      </w:r>
    </w:p>
    <w:p w14:paraId="57677C75" w14:textId="6E418A26" w:rsidR="00BD0735" w:rsidRDefault="009534D4">
      <w:pPr>
        <w:pStyle w:val="FirstParagraph"/>
        <w:rPr>
          <w:lang w:val="de-DE"/>
        </w:rPr>
      </w:pPr>
      <w:r w:rsidRPr="009622C9">
        <w:rPr>
          <w:lang w:val="de-DE"/>
        </w:rPr>
        <w:t xml:space="preserve">Nun habe ich mir noch zwei echte Bilder herausgesucht, um die Filter auszuprobieren. Den Effekt finde ich beeindruckend. Es sieht aus, als würde man einen Kupferstich aus den Bildern erzeugen. Beachtenswert ist, dass eben immer die vertikalen oder horizontalen </w:t>
      </w:r>
      <w:r w:rsidRPr="009622C9">
        <w:rPr>
          <w:lang w:val="de-DE"/>
        </w:rPr>
        <w:lastRenderedPageBreak/>
        <w:t>Aspekte der Bilder hervorgehoben werden. Es sieht aus, als würden sie mit einem Schatten versehen.</w:t>
      </w:r>
    </w:p>
    <w:p w14:paraId="635DD1FB" w14:textId="214D85E4" w:rsidR="002D19F5" w:rsidRDefault="002D19F5" w:rsidP="002D19F5">
      <w:pPr>
        <w:pStyle w:val="Textkrper"/>
        <w:rPr>
          <w:lang w:val="de-DE"/>
        </w:rPr>
      </w:pPr>
    </w:p>
    <w:p w14:paraId="36165166" w14:textId="77777777" w:rsidR="002D19F5" w:rsidRPr="002D19F5" w:rsidRDefault="002D19F5" w:rsidP="002D19F5">
      <w:pPr>
        <w:pStyle w:val="Textkrper"/>
        <w:rPr>
          <w:lang w:val="de-DE"/>
        </w:rPr>
      </w:pPr>
    </w:p>
    <w:p w14:paraId="57677C76" w14:textId="113D7A2B" w:rsidR="00BD0735" w:rsidRDefault="009534D4">
      <w:pPr>
        <w:pStyle w:val="SourceCode"/>
        <w:rPr>
          <w:rStyle w:val="NormalTok"/>
          <w:lang w:val="de-DE"/>
        </w:rPr>
      </w:pPr>
      <w:proofErr w:type="spellStart"/>
      <w:r w:rsidRPr="009622C9">
        <w:rPr>
          <w:rStyle w:val="NormalTok"/>
          <w:lang w:val="de-DE"/>
        </w:rPr>
        <w:t>horizon</w:t>
      </w:r>
      <w:proofErr w:type="spellEnd"/>
      <w:r w:rsidRPr="009622C9">
        <w:rPr>
          <w:rStyle w:val="NormalTok"/>
          <w:lang w:val="de-DE"/>
        </w:rPr>
        <w:t xml:space="preserve"> </w:t>
      </w:r>
      <w:r w:rsidRPr="009622C9">
        <w:rPr>
          <w:rStyle w:val="OperatorTok"/>
          <w:lang w:val="de-DE"/>
        </w:rPr>
        <w:t>=</w:t>
      </w:r>
      <w:r w:rsidRPr="009622C9">
        <w:rPr>
          <w:rStyle w:val="NormalTok"/>
          <w:lang w:val="de-DE"/>
        </w:rPr>
        <w:t xml:space="preserve"> </w:t>
      </w:r>
      <w:proofErr w:type="spellStart"/>
      <w:r w:rsidRPr="009622C9">
        <w:rPr>
          <w:rStyle w:val="NormalTok"/>
          <w:lang w:val="de-DE"/>
        </w:rPr>
        <w:t>np.asarray</w:t>
      </w:r>
      <w:proofErr w:type="spellEnd"/>
      <w:r w:rsidRPr="009622C9">
        <w:rPr>
          <w:rStyle w:val="NormalTok"/>
          <w:lang w:val="de-DE"/>
        </w:rPr>
        <w:t>(</w:t>
      </w:r>
      <w:proofErr w:type="spellStart"/>
      <w:r w:rsidRPr="009622C9">
        <w:rPr>
          <w:rStyle w:val="NormalTok"/>
          <w:lang w:val="de-DE"/>
        </w:rPr>
        <w:t>Image.</w:t>
      </w:r>
      <w:r w:rsidRPr="009622C9">
        <w:rPr>
          <w:rStyle w:val="BuiltInTok"/>
          <w:lang w:val="de-DE"/>
        </w:rPr>
        <w:t>open</w:t>
      </w:r>
      <w:proofErr w:type="spellEnd"/>
      <w:r w:rsidRPr="009622C9">
        <w:rPr>
          <w:rStyle w:val="NormalTok"/>
          <w:lang w:val="de-DE"/>
        </w:rPr>
        <w:t>(</w:t>
      </w:r>
      <w:r w:rsidRPr="009622C9">
        <w:rPr>
          <w:rStyle w:val="StringTok"/>
          <w:lang w:val="de-DE"/>
        </w:rPr>
        <w:t>'</w:t>
      </w:r>
      <w:proofErr w:type="spellStart"/>
      <w:r w:rsidRPr="009622C9">
        <w:rPr>
          <w:rStyle w:val="StringTok"/>
          <w:lang w:val="de-DE"/>
        </w:rPr>
        <w:t>horizont.jfif</w:t>
      </w:r>
      <w:proofErr w:type="spellEnd"/>
      <w:r w:rsidRPr="009622C9">
        <w:rPr>
          <w:rStyle w:val="StringTok"/>
          <w:lang w:val="de-DE"/>
        </w:rPr>
        <w:t>'</w:t>
      </w:r>
      <w:r w:rsidRPr="009622C9">
        <w:rPr>
          <w:rStyle w:val="NormalTok"/>
          <w:lang w:val="de-DE"/>
        </w:rPr>
        <w:t>).</w:t>
      </w:r>
      <w:proofErr w:type="spellStart"/>
      <w:r w:rsidRPr="009622C9">
        <w:rPr>
          <w:rStyle w:val="NormalTok"/>
          <w:lang w:val="de-DE"/>
        </w:rPr>
        <w:t>convert</w:t>
      </w:r>
      <w:proofErr w:type="spellEnd"/>
      <w:r w:rsidRPr="009622C9">
        <w:rPr>
          <w:rStyle w:val="NormalTok"/>
          <w:lang w:val="de-DE"/>
        </w:rPr>
        <w:t>(</w:t>
      </w:r>
      <w:r w:rsidRPr="009622C9">
        <w:rPr>
          <w:rStyle w:val="StringTok"/>
          <w:lang w:val="de-DE"/>
        </w:rPr>
        <w:t>"L"</w:t>
      </w:r>
      <w:r w:rsidRPr="009622C9">
        <w:rPr>
          <w:rStyle w:val="NormalTok"/>
          <w:lang w:val="de-DE"/>
        </w:rPr>
        <w:t>))</w:t>
      </w:r>
      <w:r w:rsidRPr="009622C9">
        <w:rPr>
          <w:lang w:val="de-DE"/>
        </w:rPr>
        <w:br/>
      </w:r>
      <w:proofErr w:type="spellStart"/>
      <w:r w:rsidRPr="009622C9">
        <w:rPr>
          <w:rStyle w:val="NormalTok"/>
          <w:lang w:val="de-DE"/>
        </w:rPr>
        <w:t>show</w:t>
      </w:r>
      <w:proofErr w:type="spellEnd"/>
      <w:r w:rsidRPr="009622C9">
        <w:rPr>
          <w:rStyle w:val="NormalTok"/>
          <w:lang w:val="de-DE"/>
        </w:rPr>
        <w:t>(</w:t>
      </w:r>
      <w:proofErr w:type="spellStart"/>
      <w:r w:rsidRPr="009622C9">
        <w:rPr>
          <w:rStyle w:val="NormalTok"/>
          <w:lang w:val="de-DE"/>
        </w:rPr>
        <w:t>horizon</w:t>
      </w:r>
      <w:proofErr w:type="spellEnd"/>
      <w:r w:rsidRPr="009622C9">
        <w:rPr>
          <w:rStyle w:val="NormalTok"/>
          <w:lang w:val="de-DE"/>
        </w:rPr>
        <w:t xml:space="preserve">, </w:t>
      </w:r>
      <w:r w:rsidRPr="009622C9">
        <w:rPr>
          <w:rStyle w:val="StringTok"/>
          <w:lang w:val="de-DE"/>
        </w:rPr>
        <w:t>"</w:t>
      </w:r>
      <w:proofErr w:type="spellStart"/>
      <w:r w:rsidRPr="009622C9">
        <w:rPr>
          <w:rStyle w:val="StringTok"/>
          <w:lang w:val="de-DE"/>
        </w:rPr>
        <w:t>Abb</w:t>
      </w:r>
      <w:proofErr w:type="spellEnd"/>
      <w:r w:rsidRPr="009622C9">
        <w:rPr>
          <w:rStyle w:val="StringTok"/>
          <w:lang w:val="de-DE"/>
        </w:rPr>
        <w:t xml:space="preserve"> 8: Vertikaler Anleger vor dem Horizont"</w:t>
      </w:r>
      <w:r w:rsidRPr="009622C9">
        <w:rPr>
          <w:rStyle w:val="NormalTok"/>
          <w:lang w:val="de-DE"/>
        </w:rPr>
        <w:t>)</w:t>
      </w:r>
      <w:r w:rsidRPr="009622C9">
        <w:rPr>
          <w:lang w:val="de-DE"/>
        </w:rPr>
        <w:br/>
      </w:r>
      <w:proofErr w:type="spellStart"/>
      <w:r w:rsidRPr="009622C9">
        <w:rPr>
          <w:rStyle w:val="NormalTok"/>
          <w:lang w:val="de-DE"/>
        </w:rPr>
        <w:t>show</w:t>
      </w:r>
      <w:proofErr w:type="spellEnd"/>
      <w:r w:rsidRPr="009622C9">
        <w:rPr>
          <w:rStyle w:val="NormalTok"/>
          <w:lang w:val="de-DE"/>
        </w:rPr>
        <w:t>(</w:t>
      </w:r>
      <w:proofErr w:type="spellStart"/>
      <w:r w:rsidRPr="009622C9">
        <w:rPr>
          <w:rStyle w:val="NormalTok"/>
          <w:lang w:val="de-DE"/>
        </w:rPr>
        <w:t>convolution</w:t>
      </w:r>
      <w:proofErr w:type="spellEnd"/>
      <w:r w:rsidRPr="009622C9">
        <w:rPr>
          <w:rStyle w:val="NormalTok"/>
          <w:lang w:val="de-DE"/>
        </w:rPr>
        <w:t>(</w:t>
      </w:r>
      <w:proofErr w:type="spellStart"/>
      <w:r w:rsidRPr="009622C9">
        <w:rPr>
          <w:rStyle w:val="NormalTok"/>
          <w:lang w:val="de-DE"/>
        </w:rPr>
        <w:t>horizon</w:t>
      </w:r>
      <w:proofErr w:type="spellEnd"/>
      <w:r w:rsidRPr="009622C9">
        <w:rPr>
          <w:rStyle w:val="NormalTok"/>
          <w:lang w:val="de-DE"/>
        </w:rPr>
        <w:t xml:space="preserve">, </w:t>
      </w:r>
      <w:proofErr w:type="spellStart"/>
      <w:r w:rsidRPr="009622C9">
        <w:rPr>
          <w:rStyle w:val="NormalTok"/>
          <w:lang w:val="de-DE"/>
        </w:rPr>
        <w:t>filter_h</w:t>
      </w:r>
      <w:proofErr w:type="spellEnd"/>
      <w:r w:rsidRPr="009622C9">
        <w:rPr>
          <w:rStyle w:val="NormalTok"/>
          <w:lang w:val="de-DE"/>
        </w:rPr>
        <w:t xml:space="preserve">), </w:t>
      </w:r>
      <w:r w:rsidRPr="009622C9">
        <w:rPr>
          <w:rStyle w:val="StringTok"/>
          <w:lang w:val="de-DE"/>
        </w:rPr>
        <w:t>"</w:t>
      </w:r>
      <w:proofErr w:type="spellStart"/>
      <w:r w:rsidRPr="009622C9">
        <w:rPr>
          <w:rStyle w:val="StringTok"/>
          <w:lang w:val="de-DE"/>
        </w:rPr>
        <w:t>Abb</w:t>
      </w:r>
      <w:proofErr w:type="spellEnd"/>
      <w:r w:rsidRPr="009622C9">
        <w:rPr>
          <w:rStyle w:val="StringTok"/>
          <w:lang w:val="de-DE"/>
        </w:rPr>
        <w:t xml:space="preserve"> 9: Der horizontale Filter, mit deutlicher Horizontlinie"</w:t>
      </w:r>
      <w:r w:rsidRPr="009622C9">
        <w:rPr>
          <w:rStyle w:val="NormalTok"/>
          <w:lang w:val="de-DE"/>
        </w:rPr>
        <w:t>, shift</w:t>
      </w:r>
      <w:r w:rsidRPr="009622C9">
        <w:rPr>
          <w:rStyle w:val="OperatorTok"/>
          <w:lang w:val="de-DE"/>
        </w:rPr>
        <w:t>=</w:t>
      </w:r>
      <w:r w:rsidRPr="009622C9">
        <w:rPr>
          <w:rStyle w:val="DecValTok"/>
          <w:lang w:val="de-DE"/>
        </w:rPr>
        <w:t>100</w:t>
      </w:r>
      <w:r w:rsidRPr="009622C9">
        <w:rPr>
          <w:rStyle w:val="NormalTok"/>
          <w:lang w:val="de-DE"/>
        </w:rPr>
        <w:t>)</w:t>
      </w:r>
      <w:r w:rsidRPr="009622C9">
        <w:rPr>
          <w:lang w:val="de-DE"/>
        </w:rPr>
        <w:br/>
      </w:r>
      <w:proofErr w:type="spellStart"/>
      <w:r w:rsidRPr="009622C9">
        <w:rPr>
          <w:rStyle w:val="NormalTok"/>
          <w:lang w:val="de-DE"/>
        </w:rPr>
        <w:t>show</w:t>
      </w:r>
      <w:proofErr w:type="spellEnd"/>
      <w:r w:rsidRPr="009622C9">
        <w:rPr>
          <w:rStyle w:val="NormalTok"/>
          <w:lang w:val="de-DE"/>
        </w:rPr>
        <w:t>(</w:t>
      </w:r>
      <w:proofErr w:type="spellStart"/>
      <w:r w:rsidRPr="009622C9">
        <w:rPr>
          <w:rStyle w:val="NormalTok"/>
          <w:lang w:val="de-DE"/>
        </w:rPr>
        <w:t>convolution</w:t>
      </w:r>
      <w:proofErr w:type="spellEnd"/>
      <w:r w:rsidRPr="009622C9">
        <w:rPr>
          <w:rStyle w:val="NormalTok"/>
          <w:lang w:val="de-DE"/>
        </w:rPr>
        <w:t>(</w:t>
      </w:r>
      <w:proofErr w:type="spellStart"/>
      <w:r w:rsidRPr="009622C9">
        <w:rPr>
          <w:rStyle w:val="NormalTok"/>
          <w:lang w:val="de-DE"/>
        </w:rPr>
        <w:t>horizon</w:t>
      </w:r>
      <w:proofErr w:type="spellEnd"/>
      <w:r w:rsidRPr="009622C9">
        <w:rPr>
          <w:rStyle w:val="NormalTok"/>
          <w:lang w:val="de-DE"/>
        </w:rPr>
        <w:t xml:space="preserve">, </w:t>
      </w:r>
      <w:proofErr w:type="spellStart"/>
      <w:r w:rsidRPr="009622C9">
        <w:rPr>
          <w:rStyle w:val="NormalTok"/>
          <w:lang w:val="de-DE"/>
        </w:rPr>
        <w:t>filter_v</w:t>
      </w:r>
      <w:proofErr w:type="spellEnd"/>
      <w:r w:rsidRPr="009622C9">
        <w:rPr>
          <w:rStyle w:val="NormalTok"/>
          <w:lang w:val="de-DE"/>
        </w:rPr>
        <w:t xml:space="preserve">), </w:t>
      </w:r>
      <w:r w:rsidRPr="009622C9">
        <w:rPr>
          <w:rStyle w:val="StringTok"/>
          <w:lang w:val="de-DE"/>
        </w:rPr>
        <w:t>"</w:t>
      </w:r>
      <w:proofErr w:type="spellStart"/>
      <w:r w:rsidRPr="009622C9">
        <w:rPr>
          <w:rStyle w:val="StringTok"/>
          <w:lang w:val="de-DE"/>
        </w:rPr>
        <w:t>Abb</w:t>
      </w:r>
      <w:proofErr w:type="spellEnd"/>
      <w:r w:rsidRPr="009622C9">
        <w:rPr>
          <w:rStyle w:val="StringTok"/>
          <w:lang w:val="de-DE"/>
        </w:rPr>
        <w:t xml:space="preserve"> 10: Der vertikale Filter. Der Horizont ist fast nicht zu sehen."</w:t>
      </w:r>
      <w:r w:rsidRPr="009622C9">
        <w:rPr>
          <w:rStyle w:val="NormalTok"/>
          <w:lang w:val="de-DE"/>
        </w:rPr>
        <w:t>, shift</w:t>
      </w:r>
      <w:r w:rsidRPr="009622C9">
        <w:rPr>
          <w:rStyle w:val="OperatorTok"/>
          <w:lang w:val="de-DE"/>
        </w:rPr>
        <w:t>=</w:t>
      </w:r>
      <w:r w:rsidRPr="009622C9">
        <w:rPr>
          <w:rStyle w:val="DecValTok"/>
          <w:lang w:val="de-DE"/>
        </w:rPr>
        <w:t>100</w:t>
      </w:r>
      <w:r w:rsidRPr="009622C9">
        <w:rPr>
          <w:rStyle w:val="NormalTok"/>
          <w:lang w:val="de-DE"/>
        </w:rPr>
        <w:t>)</w:t>
      </w:r>
    </w:p>
    <w:p w14:paraId="7E847B5D" w14:textId="3B7DA462" w:rsidR="002D19F5" w:rsidRDefault="002D19F5">
      <w:pPr>
        <w:pStyle w:val="SourceCode"/>
        <w:rPr>
          <w:rStyle w:val="NormalTok"/>
          <w:lang w:val="de-DE"/>
        </w:rPr>
      </w:pPr>
    </w:p>
    <w:p w14:paraId="5E181858" w14:textId="77777777" w:rsidR="002D19F5" w:rsidRPr="009622C9" w:rsidRDefault="002D19F5">
      <w:pPr>
        <w:pStyle w:val="SourceCode"/>
        <w:rPr>
          <w:lang w:val="de-DE"/>
        </w:rPr>
      </w:pPr>
    </w:p>
    <w:p w14:paraId="57677C77" w14:textId="77777777" w:rsidR="00BD0735" w:rsidRPr="009622C9" w:rsidRDefault="009534D4">
      <w:pPr>
        <w:pStyle w:val="FigurewithCaption"/>
        <w:rPr>
          <w:lang w:val="de-DE"/>
        </w:rPr>
      </w:pPr>
      <w:r w:rsidRPr="009622C9">
        <w:rPr>
          <w:noProof/>
          <w:lang w:val="de-DE"/>
        </w:rPr>
        <w:drawing>
          <wp:inline distT="0" distB="0" distL="0" distR="0" wp14:anchorId="57677C9B" wp14:editId="57677C9C">
            <wp:extent cx="4752304" cy="3245476"/>
            <wp:effectExtent l="0" t="0" r="0" b="0"/>
            <wp:docPr id="8"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14_0.png"/>
                    <pic:cNvPicPr>
                      <a:picLocks noChangeAspect="1" noChangeArrowheads="1"/>
                    </pic:cNvPicPr>
                  </pic:nvPicPr>
                  <pic:blipFill>
                    <a:blip r:embed="rId15"/>
                    <a:stretch>
                      <a:fillRect/>
                    </a:stretch>
                  </pic:blipFill>
                  <pic:spPr bwMode="auto">
                    <a:xfrm>
                      <a:off x="0" y="0"/>
                      <a:ext cx="4752304" cy="3245476"/>
                    </a:xfrm>
                    <a:prstGeom prst="rect">
                      <a:avLst/>
                    </a:prstGeom>
                    <a:noFill/>
                    <a:ln w="9525">
                      <a:noFill/>
                      <a:headEnd/>
                      <a:tailEnd/>
                    </a:ln>
                  </pic:spPr>
                </pic:pic>
              </a:graphicData>
            </a:graphic>
          </wp:inline>
        </w:drawing>
      </w:r>
    </w:p>
    <w:p w14:paraId="57677C78" w14:textId="77777777" w:rsidR="00BD0735" w:rsidRPr="009622C9" w:rsidRDefault="009534D4">
      <w:pPr>
        <w:pStyle w:val="ImageCaption"/>
        <w:rPr>
          <w:lang w:val="de-DE"/>
        </w:rPr>
      </w:pPr>
      <w:proofErr w:type="spellStart"/>
      <w:r w:rsidRPr="009622C9">
        <w:rPr>
          <w:lang w:val="de-DE"/>
        </w:rPr>
        <w:t>png</w:t>
      </w:r>
      <w:proofErr w:type="spellEnd"/>
    </w:p>
    <w:p w14:paraId="57677C79" w14:textId="77777777" w:rsidR="00BD0735" w:rsidRPr="009622C9" w:rsidRDefault="009534D4">
      <w:pPr>
        <w:pStyle w:val="SourceCode"/>
        <w:rPr>
          <w:lang w:val="de-DE"/>
        </w:rPr>
      </w:pPr>
      <w:proofErr w:type="spellStart"/>
      <w:r w:rsidRPr="009622C9">
        <w:rPr>
          <w:rStyle w:val="VerbatimChar"/>
          <w:lang w:val="de-DE"/>
        </w:rPr>
        <w:t>Abb</w:t>
      </w:r>
      <w:proofErr w:type="spellEnd"/>
      <w:r w:rsidRPr="009622C9">
        <w:rPr>
          <w:rStyle w:val="VerbatimChar"/>
          <w:lang w:val="de-DE"/>
        </w:rPr>
        <w:t xml:space="preserve"> 8: Vertikaler Anleger vor dem Horizont (417, 625)</w:t>
      </w:r>
    </w:p>
    <w:p w14:paraId="57677C7A" w14:textId="77777777" w:rsidR="00BD0735" w:rsidRPr="009622C9" w:rsidRDefault="009534D4">
      <w:pPr>
        <w:pStyle w:val="FigurewithCaption"/>
        <w:rPr>
          <w:lang w:val="de-DE"/>
        </w:rPr>
      </w:pPr>
      <w:r w:rsidRPr="009622C9">
        <w:rPr>
          <w:noProof/>
          <w:lang w:val="de-DE"/>
        </w:rPr>
        <w:lastRenderedPageBreak/>
        <w:drawing>
          <wp:inline distT="0" distB="0" distL="0" distR="0" wp14:anchorId="57677C9D" wp14:editId="57677C9E">
            <wp:extent cx="4765183" cy="3245476"/>
            <wp:effectExtent l="0" t="0" r="0" b="0"/>
            <wp:docPr id="9"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14_2.png"/>
                    <pic:cNvPicPr>
                      <a:picLocks noChangeAspect="1" noChangeArrowheads="1"/>
                    </pic:cNvPicPr>
                  </pic:nvPicPr>
                  <pic:blipFill>
                    <a:blip r:embed="rId16"/>
                    <a:stretch>
                      <a:fillRect/>
                    </a:stretch>
                  </pic:blipFill>
                  <pic:spPr bwMode="auto">
                    <a:xfrm>
                      <a:off x="0" y="0"/>
                      <a:ext cx="4765183" cy="3245476"/>
                    </a:xfrm>
                    <a:prstGeom prst="rect">
                      <a:avLst/>
                    </a:prstGeom>
                    <a:noFill/>
                    <a:ln w="9525">
                      <a:noFill/>
                      <a:headEnd/>
                      <a:tailEnd/>
                    </a:ln>
                  </pic:spPr>
                </pic:pic>
              </a:graphicData>
            </a:graphic>
          </wp:inline>
        </w:drawing>
      </w:r>
    </w:p>
    <w:p w14:paraId="57677C7B" w14:textId="77777777" w:rsidR="00BD0735" w:rsidRPr="009622C9" w:rsidRDefault="009534D4">
      <w:pPr>
        <w:pStyle w:val="ImageCaption"/>
        <w:rPr>
          <w:lang w:val="de-DE"/>
        </w:rPr>
      </w:pPr>
      <w:proofErr w:type="spellStart"/>
      <w:r w:rsidRPr="009622C9">
        <w:rPr>
          <w:lang w:val="de-DE"/>
        </w:rPr>
        <w:t>png</w:t>
      </w:r>
      <w:proofErr w:type="spellEnd"/>
    </w:p>
    <w:p w14:paraId="57677C7C" w14:textId="77777777" w:rsidR="00BD0735" w:rsidRPr="009622C9" w:rsidRDefault="009534D4">
      <w:pPr>
        <w:pStyle w:val="SourceCode"/>
        <w:rPr>
          <w:lang w:val="de-DE"/>
        </w:rPr>
      </w:pPr>
      <w:proofErr w:type="spellStart"/>
      <w:r w:rsidRPr="009622C9">
        <w:rPr>
          <w:rStyle w:val="VerbatimChar"/>
          <w:lang w:val="de-DE"/>
        </w:rPr>
        <w:t>Abb</w:t>
      </w:r>
      <w:proofErr w:type="spellEnd"/>
      <w:r w:rsidRPr="009622C9">
        <w:rPr>
          <w:rStyle w:val="VerbatimChar"/>
          <w:lang w:val="de-DE"/>
        </w:rPr>
        <w:t xml:space="preserve"> 9: Der horizontale Filter, mit deutlicher Horizontlinie (415, 623)</w:t>
      </w:r>
    </w:p>
    <w:p w14:paraId="57677C7D" w14:textId="77777777" w:rsidR="00BD0735" w:rsidRPr="009622C9" w:rsidRDefault="009534D4">
      <w:pPr>
        <w:pStyle w:val="FigurewithCaption"/>
        <w:rPr>
          <w:lang w:val="de-DE"/>
        </w:rPr>
      </w:pPr>
      <w:r w:rsidRPr="009622C9">
        <w:rPr>
          <w:noProof/>
          <w:lang w:val="de-DE"/>
        </w:rPr>
        <w:drawing>
          <wp:inline distT="0" distB="0" distL="0" distR="0" wp14:anchorId="57677C9F" wp14:editId="57677CA0">
            <wp:extent cx="4765183" cy="3245476"/>
            <wp:effectExtent l="0" t="0" r="0" b="0"/>
            <wp:docPr id="10"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14_4.png"/>
                    <pic:cNvPicPr>
                      <a:picLocks noChangeAspect="1" noChangeArrowheads="1"/>
                    </pic:cNvPicPr>
                  </pic:nvPicPr>
                  <pic:blipFill>
                    <a:blip r:embed="rId17"/>
                    <a:stretch>
                      <a:fillRect/>
                    </a:stretch>
                  </pic:blipFill>
                  <pic:spPr bwMode="auto">
                    <a:xfrm>
                      <a:off x="0" y="0"/>
                      <a:ext cx="4765183" cy="3245476"/>
                    </a:xfrm>
                    <a:prstGeom prst="rect">
                      <a:avLst/>
                    </a:prstGeom>
                    <a:noFill/>
                    <a:ln w="9525">
                      <a:noFill/>
                      <a:headEnd/>
                      <a:tailEnd/>
                    </a:ln>
                  </pic:spPr>
                </pic:pic>
              </a:graphicData>
            </a:graphic>
          </wp:inline>
        </w:drawing>
      </w:r>
    </w:p>
    <w:p w14:paraId="57677C7E" w14:textId="77777777" w:rsidR="00BD0735" w:rsidRPr="009622C9" w:rsidRDefault="009534D4">
      <w:pPr>
        <w:pStyle w:val="ImageCaption"/>
        <w:rPr>
          <w:lang w:val="de-DE"/>
        </w:rPr>
      </w:pPr>
      <w:proofErr w:type="spellStart"/>
      <w:r w:rsidRPr="009622C9">
        <w:rPr>
          <w:lang w:val="de-DE"/>
        </w:rPr>
        <w:t>png</w:t>
      </w:r>
      <w:proofErr w:type="spellEnd"/>
    </w:p>
    <w:p w14:paraId="57677C7F" w14:textId="77777777" w:rsidR="00BD0735" w:rsidRPr="009622C9" w:rsidRDefault="009534D4">
      <w:pPr>
        <w:pStyle w:val="SourceCode"/>
        <w:rPr>
          <w:lang w:val="de-DE"/>
        </w:rPr>
      </w:pPr>
      <w:proofErr w:type="spellStart"/>
      <w:r w:rsidRPr="009622C9">
        <w:rPr>
          <w:rStyle w:val="VerbatimChar"/>
          <w:lang w:val="de-DE"/>
        </w:rPr>
        <w:t>Abb</w:t>
      </w:r>
      <w:proofErr w:type="spellEnd"/>
      <w:r w:rsidRPr="009622C9">
        <w:rPr>
          <w:rStyle w:val="VerbatimChar"/>
          <w:lang w:val="de-DE"/>
        </w:rPr>
        <w:t xml:space="preserve"> 10: Der vertikale Filter. Der Horizont ist fast nicht zu sehen. (415, 623)</w:t>
      </w:r>
    </w:p>
    <w:p w14:paraId="57677C80" w14:textId="2CBA3BBA" w:rsidR="00BD0735" w:rsidRPr="009622C9" w:rsidRDefault="009534D4">
      <w:pPr>
        <w:pStyle w:val="FirstParagraph"/>
        <w:rPr>
          <w:lang w:val="de-DE"/>
        </w:rPr>
      </w:pPr>
      <w:r w:rsidRPr="009622C9">
        <w:rPr>
          <w:lang w:val="de-DE"/>
        </w:rPr>
        <w:t>Und zum Schluss, weil es einfach dazugehört: Ein Hund</w:t>
      </w:r>
      <w:r w:rsidR="00B22456">
        <w:rPr>
          <w:lang w:val="de-DE"/>
        </w:rPr>
        <w:t>:</w:t>
      </w:r>
    </w:p>
    <w:p w14:paraId="57677C81" w14:textId="1373F81A" w:rsidR="00BD0735" w:rsidRDefault="009534D4">
      <w:pPr>
        <w:pStyle w:val="SourceCode"/>
        <w:rPr>
          <w:rStyle w:val="NormalTok"/>
          <w:lang w:val="de-DE"/>
        </w:rPr>
      </w:pPr>
      <w:proofErr w:type="spellStart"/>
      <w:r w:rsidRPr="009622C9">
        <w:rPr>
          <w:rStyle w:val="NormalTok"/>
          <w:lang w:val="de-DE"/>
        </w:rPr>
        <w:lastRenderedPageBreak/>
        <w:t>dog</w:t>
      </w:r>
      <w:proofErr w:type="spellEnd"/>
      <w:r w:rsidRPr="009622C9">
        <w:rPr>
          <w:rStyle w:val="NormalTok"/>
          <w:lang w:val="de-DE"/>
        </w:rPr>
        <w:t xml:space="preserve"> </w:t>
      </w:r>
      <w:r w:rsidRPr="009622C9">
        <w:rPr>
          <w:rStyle w:val="OperatorTok"/>
          <w:lang w:val="de-DE"/>
        </w:rPr>
        <w:t>=</w:t>
      </w:r>
      <w:r w:rsidRPr="009622C9">
        <w:rPr>
          <w:rStyle w:val="NormalTok"/>
          <w:lang w:val="de-DE"/>
        </w:rPr>
        <w:t xml:space="preserve"> </w:t>
      </w:r>
      <w:proofErr w:type="spellStart"/>
      <w:r w:rsidRPr="009622C9">
        <w:rPr>
          <w:rStyle w:val="NormalTok"/>
          <w:lang w:val="de-DE"/>
        </w:rPr>
        <w:t>np.asarray</w:t>
      </w:r>
      <w:proofErr w:type="spellEnd"/>
      <w:r w:rsidRPr="009622C9">
        <w:rPr>
          <w:rStyle w:val="NormalTok"/>
          <w:lang w:val="de-DE"/>
        </w:rPr>
        <w:t>(</w:t>
      </w:r>
      <w:proofErr w:type="spellStart"/>
      <w:r w:rsidRPr="009622C9">
        <w:rPr>
          <w:rStyle w:val="NormalTok"/>
          <w:lang w:val="de-DE"/>
        </w:rPr>
        <w:t>Image.</w:t>
      </w:r>
      <w:r w:rsidRPr="009622C9">
        <w:rPr>
          <w:rStyle w:val="BuiltInTok"/>
          <w:lang w:val="de-DE"/>
        </w:rPr>
        <w:t>open</w:t>
      </w:r>
      <w:proofErr w:type="spellEnd"/>
      <w:r w:rsidRPr="009622C9">
        <w:rPr>
          <w:rStyle w:val="NormalTok"/>
          <w:lang w:val="de-DE"/>
        </w:rPr>
        <w:t>(</w:t>
      </w:r>
      <w:r w:rsidRPr="009622C9">
        <w:rPr>
          <w:rStyle w:val="StringTok"/>
          <w:lang w:val="de-DE"/>
        </w:rPr>
        <w:t>'hund.png'</w:t>
      </w:r>
      <w:r w:rsidRPr="009622C9">
        <w:rPr>
          <w:rStyle w:val="NormalTok"/>
          <w:lang w:val="de-DE"/>
        </w:rPr>
        <w:t>).</w:t>
      </w:r>
      <w:proofErr w:type="spellStart"/>
      <w:r w:rsidRPr="009622C9">
        <w:rPr>
          <w:rStyle w:val="NormalTok"/>
          <w:lang w:val="de-DE"/>
        </w:rPr>
        <w:t>convert</w:t>
      </w:r>
      <w:proofErr w:type="spellEnd"/>
      <w:r w:rsidRPr="009622C9">
        <w:rPr>
          <w:rStyle w:val="NormalTok"/>
          <w:lang w:val="de-DE"/>
        </w:rPr>
        <w:t>(</w:t>
      </w:r>
      <w:r w:rsidRPr="009622C9">
        <w:rPr>
          <w:rStyle w:val="StringTok"/>
          <w:lang w:val="de-DE"/>
        </w:rPr>
        <w:t>"L"</w:t>
      </w:r>
      <w:r w:rsidRPr="009622C9">
        <w:rPr>
          <w:rStyle w:val="NormalTok"/>
          <w:lang w:val="de-DE"/>
        </w:rPr>
        <w:t>))</w:t>
      </w:r>
      <w:r w:rsidRPr="009622C9">
        <w:rPr>
          <w:lang w:val="de-DE"/>
        </w:rPr>
        <w:br/>
      </w:r>
      <w:proofErr w:type="spellStart"/>
      <w:r w:rsidRPr="009622C9">
        <w:rPr>
          <w:rStyle w:val="NormalTok"/>
          <w:lang w:val="de-DE"/>
        </w:rPr>
        <w:t>show</w:t>
      </w:r>
      <w:proofErr w:type="spellEnd"/>
      <w:r w:rsidRPr="009622C9">
        <w:rPr>
          <w:rStyle w:val="NormalTok"/>
          <w:lang w:val="de-DE"/>
        </w:rPr>
        <w:t>(</w:t>
      </w:r>
      <w:proofErr w:type="spellStart"/>
      <w:r w:rsidRPr="009622C9">
        <w:rPr>
          <w:rStyle w:val="NormalTok"/>
          <w:lang w:val="de-DE"/>
        </w:rPr>
        <w:t>dog</w:t>
      </w:r>
      <w:proofErr w:type="spellEnd"/>
      <w:r w:rsidRPr="009622C9">
        <w:rPr>
          <w:rStyle w:val="NormalTok"/>
          <w:lang w:val="de-DE"/>
        </w:rPr>
        <w:t xml:space="preserve">, </w:t>
      </w:r>
      <w:r w:rsidRPr="009622C9">
        <w:rPr>
          <w:rStyle w:val="StringTok"/>
          <w:lang w:val="de-DE"/>
        </w:rPr>
        <w:t>"</w:t>
      </w:r>
      <w:proofErr w:type="spellStart"/>
      <w:r w:rsidRPr="009622C9">
        <w:rPr>
          <w:rStyle w:val="StringTok"/>
          <w:lang w:val="de-DE"/>
        </w:rPr>
        <w:t>Abb</w:t>
      </w:r>
      <w:proofErr w:type="spellEnd"/>
      <w:r w:rsidRPr="009622C9">
        <w:rPr>
          <w:rStyle w:val="StringTok"/>
          <w:lang w:val="de-DE"/>
        </w:rPr>
        <w:t xml:space="preserve"> 11: Der Hallo Welt Hund"</w:t>
      </w:r>
      <w:r w:rsidRPr="009622C9">
        <w:rPr>
          <w:rStyle w:val="NormalTok"/>
          <w:lang w:val="de-DE"/>
        </w:rPr>
        <w:t>)</w:t>
      </w:r>
      <w:r w:rsidRPr="009622C9">
        <w:rPr>
          <w:lang w:val="de-DE"/>
        </w:rPr>
        <w:br/>
      </w:r>
      <w:proofErr w:type="spellStart"/>
      <w:r w:rsidRPr="009622C9">
        <w:rPr>
          <w:rStyle w:val="NormalTok"/>
          <w:lang w:val="de-DE"/>
        </w:rPr>
        <w:t>show</w:t>
      </w:r>
      <w:proofErr w:type="spellEnd"/>
      <w:r w:rsidRPr="009622C9">
        <w:rPr>
          <w:rStyle w:val="NormalTok"/>
          <w:lang w:val="de-DE"/>
        </w:rPr>
        <w:t>(</w:t>
      </w:r>
      <w:proofErr w:type="spellStart"/>
      <w:r w:rsidRPr="009622C9">
        <w:rPr>
          <w:rStyle w:val="NormalTok"/>
          <w:lang w:val="de-DE"/>
        </w:rPr>
        <w:t>convolution</w:t>
      </w:r>
      <w:proofErr w:type="spellEnd"/>
      <w:r w:rsidRPr="009622C9">
        <w:rPr>
          <w:rStyle w:val="NormalTok"/>
          <w:lang w:val="de-DE"/>
        </w:rPr>
        <w:t>(</w:t>
      </w:r>
      <w:proofErr w:type="spellStart"/>
      <w:r w:rsidRPr="009622C9">
        <w:rPr>
          <w:rStyle w:val="NormalTok"/>
          <w:lang w:val="de-DE"/>
        </w:rPr>
        <w:t>dog</w:t>
      </w:r>
      <w:proofErr w:type="spellEnd"/>
      <w:r w:rsidRPr="009622C9">
        <w:rPr>
          <w:rStyle w:val="NormalTok"/>
          <w:lang w:val="de-DE"/>
        </w:rPr>
        <w:t xml:space="preserve">, </w:t>
      </w:r>
      <w:proofErr w:type="spellStart"/>
      <w:r w:rsidRPr="009622C9">
        <w:rPr>
          <w:rStyle w:val="NormalTok"/>
          <w:lang w:val="de-DE"/>
        </w:rPr>
        <w:t>filter_h</w:t>
      </w:r>
      <w:proofErr w:type="spellEnd"/>
      <w:r w:rsidRPr="009622C9">
        <w:rPr>
          <w:rStyle w:val="NormalTok"/>
          <w:lang w:val="de-DE"/>
        </w:rPr>
        <w:t xml:space="preserve">), </w:t>
      </w:r>
      <w:r w:rsidRPr="009622C9">
        <w:rPr>
          <w:rStyle w:val="StringTok"/>
          <w:lang w:val="de-DE"/>
        </w:rPr>
        <w:t>"</w:t>
      </w:r>
      <w:proofErr w:type="spellStart"/>
      <w:r w:rsidRPr="009622C9">
        <w:rPr>
          <w:rStyle w:val="StringTok"/>
          <w:lang w:val="de-DE"/>
        </w:rPr>
        <w:t>Abb</w:t>
      </w:r>
      <w:proofErr w:type="spellEnd"/>
      <w:r w:rsidRPr="009622C9">
        <w:rPr>
          <w:rStyle w:val="StringTok"/>
          <w:lang w:val="de-DE"/>
        </w:rPr>
        <w:t xml:space="preserve"> 12: Der horizontale Filter"</w:t>
      </w:r>
      <w:r w:rsidRPr="009622C9">
        <w:rPr>
          <w:rStyle w:val="NormalTok"/>
          <w:lang w:val="de-DE"/>
        </w:rPr>
        <w:t>, shift</w:t>
      </w:r>
      <w:r w:rsidRPr="009622C9">
        <w:rPr>
          <w:rStyle w:val="OperatorTok"/>
          <w:lang w:val="de-DE"/>
        </w:rPr>
        <w:t>=</w:t>
      </w:r>
      <w:r w:rsidRPr="009622C9">
        <w:rPr>
          <w:rStyle w:val="DecValTok"/>
          <w:lang w:val="de-DE"/>
        </w:rPr>
        <w:t>100</w:t>
      </w:r>
      <w:r w:rsidRPr="009622C9">
        <w:rPr>
          <w:rStyle w:val="NormalTok"/>
          <w:lang w:val="de-DE"/>
        </w:rPr>
        <w:t>)</w:t>
      </w:r>
      <w:r w:rsidRPr="009622C9">
        <w:rPr>
          <w:lang w:val="de-DE"/>
        </w:rPr>
        <w:br/>
      </w:r>
      <w:proofErr w:type="spellStart"/>
      <w:r w:rsidRPr="009622C9">
        <w:rPr>
          <w:rStyle w:val="NormalTok"/>
          <w:lang w:val="de-DE"/>
        </w:rPr>
        <w:t>show</w:t>
      </w:r>
      <w:proofErr w:type="spellEnd"/>
      <w:r w:rsidRPr="009622C9">
        <w:rPr>
          <w:rStyle w:val="NormalTok"/>
          <w:lang w:val="de-DE"/>
        </w:rPr>
        <w:t>(</w:t>
      </w:r>
      <w:proofErr w:type="spellStart"/>
      <w:r w:rsidRPr="009622C9">
        <w:rPr>
          <w:rStyle w:val="NormalTok"/>
          <w:lang w:val="de-DE"/>
        </w:rPr>
        <w:t>convolution</w:t>
      </w:r>
      <w:proofErr w:type="spellEnd"/>
      <w:r w:rsidRPr="009622C9">
        <w:rPr>
          <w:rStyle w:val="NormalTok"/>
          <w:lang w:val="de-DE"/>
        </w:rPr>
        <w:t>(</w:t>
      </w:r>
      <w:proofErr w:type="spellStart"/>
      <w:r w:rsidRPr="009622C9">
        <w:rPr>
          <w:rStyle w:val="NormalTok"/>
          <w:lang w:val="de-DE"/>
        </w:rPr>
        <w:t>dog</w:t>
      </w:r>
      <w:proofErr w:type="spellEnd"/>
      <w:r w:rsidRPr="009622C9">
        <w:rPr>
          <w:rStyle w:val="NormalTok"/>
          <w:lang w:val="de-DE"/>
        </w:rPr>
        <w:t xml:space="preserve">, </w:t>
      </w:r>
      <w:proofErr w:type="spellStart"/>
      <w:r w:rsidRPr="009622C9">
        <w:rPr>
          <w:rStyle w:val="NormalTok"/>
          <w:lang w:val="de-DE"/>
        </w:rPr>
        <w:t>filter_v</w:t>
      </w:r>
      <w:proofErr w:type="spellEnd"/>
      <w:r w:rsidRPr="009622C9">
        <w:rPr>
          <w:rStyle w:val="NormalTok"/>
          <w:lang w:val="de-DE"/>
        </w:rPr>
        <w:t xml:space="preserve">), </w:t>
      </w:r>
      <w:r w:rsidRPr="009622C9">
        <w:rPr>
          <w:rStyle w:val="StringTok"/>
          <w:lang w:val="de-DE"/>
        </w:rPr>
        <w:t>"</w:t>
      </w:r>
      <w:proofErr w:type="spellStart"/>
      <w:r w:rsidRPr="009622C9">
        <w:rPr>
          <w:rStyle w:val="StringTok"/>
          <w:lang w:val="de-DE"/>
        </w:rPr>
        <w:t>Abb</w:t>
      </w:r>
      <w:proofErr w:type="spellEnd"/>
      <w:r w:rsidRPr="009622C9">
        <w:rPr>
          <w:rStyle w:val="StringTok"/>
          <w:lang w:val="de-DE"/>
        </w:rPr>
        <w:t xml:space="preserve"> 13: Der vertikale Filter"</w:t>
      </w:r>
      <w:r w:rsidRPr="009622C9">
        <w:rPr>
          <w:rStyle w:val="NormalTok"/>
          <w:lang w:val="de-DE"/>
        </w:rPr>
        <w:t>, shift</w:t>
      </w:r>
      <w:r w:rsidRPr="009622C9">
        <w:rPr>
          <w:rStyle w:val="OperatorTok"/>
          <w:lang w:val="de-DE"/>
        </w:rPr>
        <w:t>=</w:t>
      </w:r>
      <w:r w:rsidRPr="009622C9">
        <w:rPr>
          <w:rStyle w:val="DecValTok"/>
          <w:lang w:val="de-DE"/>
        </w:rPr>
        <w:t>100</w:t>
      </w:r>
      <w:r w:rsidRPr="009622C9">
        <w:rPr>
          <w:rStyle w:val="NormalTok"/>
          <w:lang w:val="de-DE"/>
        </w:rPr>
        <w:t>)</w:t>
      </w:r>
    </w:p>
    <w:p w14:paraId="6301AFA5" w14:textId="52BC419B" w:rsidR="00446FA5" w:rsidRDefault="00446FA5">
      <w:pPr>
        <w:pStyle w:val="SourceCode"/>
        <w:rPr>
          <w:rStyle w:val="NormalTok"/>
          <w:lang w:val="de-DE"/>
        </w:rPr>
      </w:pPr>
    </w:p>
    <w:p w14:paraId="1B2DAA08" w14:textId="41E0BCC3" w:rsidR="00446FA5" w:rsidRDefault="00446FA5">
      <w:pPr>
        <w:pStyle w:val="SourceCode"/>
        <w:rPr>
          <w:rStyle w:val="NormalTok"/>
          <w:lang w:val="de-DE"/>
        </w:rPr>
      </w:pPr>
    </w:p>
    <w:p w14:paraId="65B66618" w14:textId="77777777" w:rsidR="00446FA5" w:rsidRPr="009622C9" w:rsidRDefault="00446FA5">
      <w:pPr>
        <w:pStyle w:val="SourceCode"/>
        <w:rPr>
          <w:lang w:val="de-DE"/>
        </w:rPr>
      </w:pPr>
      <w:bookmarkStart w:id="16" w:name="_GoBack"/>
      <w:bookmarkEnd w:id="16"/>
    </w:p>
    <w:p w14:paraId="57677C82" w14:textId="77777777" w:rsidR="00BD0735" w:rsidRPr="009622C9" w:rsidRDefault="009534D4">
      <w:pPr>
        <w:pStyle w:val="FigurewithCaption"/>
        <w:rPr>
          <w:lang w:val="de-DE"/>
        </w:rPr>
      </w:pPr>
      <w:r w:rsidRPr="009622C9">
        <w:rPr>
          <w:noProof/>
          <w:lang w:val="de-DE"/>
        </w:rPr>
        <w:drawing>
          <wp:inline distT="0" distB="0" distL="0" distR="0" wp14:anchorId="57677CA1" wp14:editId="57677CA2">
            <wp:extent cx="4803819" cy="3245476"/>
            <wp:effectExtent l="0" t="0" r="0" b="0"/>
            <wp:docPr id="11"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16_0.png"/>
                    <pic:cNvPicPr>
                      <a:picLocks noChangeAspect="1" noChangeArrowheads="1"/>
                    </pic:cNvPicPr>
                  </pic:nvPicPr>
                  <pic:blipFill>
                    <a:blip r:embed="rId18"/>
                    <a:stretch>
                      <a:fillRect/>
                    </a:stretch>
                  </pic:blipFill>
                  <pic:spPr bwMode="auto">
                    <a:xfrm>
                      <a:off x="0" y="0"/>
                      <a:ext cx="4803819" cy="3245476"/>
                    </a:xfrm>
                    <a:prstGeom prst="rect">
                      <a:avLst/>
                    </a:prstGeom>
                    <a:noFill/>
                    <a:ln w="9525">
                      <a:noFill/>
                      <a:headEnd/>
                      <a:tailEnd/>
                    </a:ln>
                  </pic:spPr>
                </pic:pic>
              </a:graphicData>
            </a:graphic>
          </wp:inline>
        </w:drawing>
      </w:r>
    </w:p>
    <w:p w14:paraId="57677C83" w14:textId="77777777" w:rsidR="00BD0735" w:rsidRPr="009622C9" w:rsidRDefault="009534D4">
      <w:pPr>
        <w:pStyle w:val="ImageCaption"/>
        <w:rPr>
          <w:lang w:val="de-DE"/>
        </w:rPr>
      </w:pPr>
      <w:proofErr w:type="spellStart"/>
      <w:r w:rsidRPr="009622C9">
        <w:rPr>
          <w:lang w:val="de-DE"/>
        </w:rPr>
        <w:t>png</w:t>
      </w:r>
      <w:proofErr w:type="spellEnd"/>
    </w:p>
    <w:p w14:paraId="57677C84" w14:textId="77777777" w:rsidR="00BD0735" w:rsidRPr="009622C9" w:rsidRDefault="009534D4">
      <w:pPr>
        <w:pStyle w:val="SourceCode"/>
        <w:rPr>
          <w:lang w:val="de-DE"/>
        </w:rPr>
      </w:pPr>
      <w:proofErr w:type="spellStart"/>
      <w:r w:rsidRPr="009622C9">
        <w:rPr>
          <w:rStyle w:val="VerbatimChar"/>
          <w:lang w:val="de-DE"/>
        </w:rPr>
        <w:t>Abb</w:t>
      </w:r>
      <w:proofErr w:type="spellEnd"/>
      <w:r w:rsidRPr="009622C9">
        <w:rPr>
          <w:rStyle w:val="VerbatimChar"/>
          <w:lang w:val="de-DE"/>
        </w:rPr>
        <w:t xml:space="preserve"> 11: Der Hallo Welt Hund (600, 910)</w:t>
      </w:r>
    </w:p>
    <w:p w14:paraId="57677C85" w14:textId="77777777" w:rsidR="00BD0735" w:rsidRPr="009622C9" w:rsidRDefault="009534D4">
      <w:pPr>
        <w:pStyle w:val="FigurewithCaption"/>
        <w:rPr>
          <w:lang w:val="de-DE"/>
        </w:rPr>
      </w:pPr>
      <w:r w:rsidRPr="009622C9">
        <w:rPr>
          <w:noProof/>
          <w:lang w:val="de-DE"/>
        </w:rPr>
        <w:lastRenderedPageBreak/>
        <w:drawing>
          <wp:inline distT="0" distB="0" distL="0" distR="0" wp14:anchorId="57677CA3" wp14:editId="57677CA4">
            <wp:extent cx="4803819" cy="3245476"/>
            <wp:effectExtent l="0" t="0" r="0" b="0"/>
            <wp:docPr id="12"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16_2.png"/>
                    <pic:cNvPicPr>
                      <a:picLocks noChangeAspect="1" noChangeArrowheads="1"/>
                    </pic:cNvPicPr>
                  </pic:nvPicPr>
                  <pic:blipFill>
                    <a:blip r:embed="rId19"/>
                    <a:stretch>
                      <a:fillRect/>
                    </a:stretch>
                  </pic:blipFill>
                  <pic:spPr bwMode="auto">
                    <a:xfrm>
                      <a:off x="0" y="0"/>
                      <a:ext cx="4803819" cy="3245476"/>
                    </a:xfrm>
                    <a:prstGeom prst="rect">
                      <a:avLst/>
                    </a:prstGeom>
                    <a:noFill/>
                    <a:ln w="9525">
                      <a:noFill/>
                      <a:headEnd/>
                      <a:tailEnd/>
                    </a:ln>
                  </pic:spPr>
                </pic:pic>
              </a:graphicData>
            </a:graphic>
          </wp:inline>
        </w:drawing>
      </w:r>
    </w:p>
    <w:p w14:paraId="57677C86" w14:textId="77777777" w:rsidR="00BD0735" w:rsidRPr="009622C9" w:rsidRDefault="009534D4">
      <w:pPr>
        <w:pStyle w:val="ImageCaption"/>
        <w:rPr>
          <w:lang w:val="de-DE"/>
        </w:rPr>
      </w:pPr>
      <w:proofErr w:type="spellStart"/>
      <w:r w:rsidRPr="009622C9">
        <w:rPr>
          <w:lang w:val="de-DE"/>
        </w:rPr>
        <w:t>png</w:t>
      </w:r>
      <w:proofErr w:type="spellEnd"/>
    </w:p>
    <w:p w14:paraId="57677C87" w14:textId="77777777" w:rsidR="00BD0735" w:rsidRPr="009622C9" w:rsidRDefault="009534D4">
      <w:pPr>
        <w:pStyle w:val="SourceCode"/>
        <w:rPr>
          <w:lang w:val="de-DE"/>
        </w:rPr>
      </w:pPr>
      <w:proofErr w:type="spellStart"/>
      <w:r w:rsidRPr="009622C9">
        <w:rPr>
          <w:rStyle w:val="VerbatimChar"/>
          <w:lang w:val="de-DE"/>
        </w:rPr>
        <w:t>Abb</w:t>
      </w:r>
      <w:proofErr w:type="spellEnd"/>
      <w:r w:rsidRPr="009622C9">
        <w:rPr>
          <w:rStyle w:val="VerbatimChar"/>
          <w:lang w:val="de-DE"/>
        </w:rPr>
        <w:t xml:space="preserve"> 12: Der horizontale Filter (598, 908)</w:t>
      </w:r>
    </w:p>
    <w:p w14:paraId="57677C88" w14:textId="77777777" w:rsidR="00BD0735" w:rsidRPr="009622C9" w:rsidRDefault="009534D4">
      <w:pPr>
        <w:pStyle w:val="FigurewithCaption"/>
        <w:rPr>
          <w:lang w:val="de-DE"/>
        </w:rPr>
      </w:pPr>
      <w:r w:rsidRPr="009622C9">
        <w:rPr>
          <w:noProof/>
          <w:lang w:val="de-DE"/>
        </w:rPr>
        <w:drawing>
          <wp:inline distT="0" distB="0" distL="0" distR="0" wp14:anchorId="57677CA5" wp14:editId="57677CA6">
            <wp:extent cx="4803819" cy="3245476"/>
            <wp:effectExtent l="0" t="0" r="0" b="0"/>
            <wp:docPr id="13"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16_4.png"/>
                    <pic:cNvPicPr>
                      <a:picLocks noChangeAspect="1" noChangeArrowheads="1"/>
                    </pic:cNvPicPr>
                  </pic:nvPicPr>
                  <pic:blipFill>
                    <a:blip r:embed="rId20"/>
                    <a:stretch>
                      <a:fillRect/>
                    </a:stretch>
                  </pic:blipFill>
                  <pic:spPr bwMode="auto">
                    <a:xfrm>
                      <a:off x="0" y="0"/>
                      <a:ext cx="4803819" cy="3245476"/>
                    </a:xfrm>
                    <a:prstGeom prst="rect">
                      <a:avLst/>
                    </a:prstGeom>
                    <a:noFill/>
                    <a:ln w="9525">
                      <a:noFill/>
                      <a:headEnd/>
                      <a:tailEnd/>
                    </a:ln>
                  </pic:spPr>
                </pic:pic>
              </a:graphicData>
            </a:graphic>
          </wp:inline>
        </w:drawing>
      </w:r>
    </w:p>
    <w:p w14:paraId="57677C89" w14:textId="77777777" w:rsidR="00BD0735" w:rsidRPr="009622C9" w:rsidRDefault="009534D4">
      <w:pPr>
        <w:pStyle w:val="ImageCaption"/>
        <w:rPr>
          <w:lang w:val="de-DE"/>
        </w:rPr>
      </w:pPr>
      <w:proofErr w:type="spellStart"/>
      <w:r w:rsidRPr="009622C9">
        <w:rPr>
          <w:lang w:val="de-DE"/>
        </w:rPr>
        <w:t>png</w:t>
      </w:r>
      <w:proofErr w:type="spellEnd"/>
    </w:p>
    <w:p w14:paraId="57677C8A" w14:textId="77777777" w:rsidR="00BD0735" w:rsidRPr="009622C9" w:rsidRDefault="009534D4">
      <w:pPr>
        <w:pStyle w:val="SourceCode"/>
        <w:rPr>
          <w:lang w:val="de-DE"/>
        </w:rPr>
      </w:pPr>
      <w:proofErr w:type="spellStart"/>
      <w:r w:rsidRPr="009622C9">
        <w:rPr>
          <w:rStyle w:val="VerbatimChar"/>
          <w:lang w:val="de-DE"/>
        </w:rPr>
        <w:t>Abb</w:t>
      </w:r>
      <w:proofErr w:type="spellEnd"/>
      <w:r w:rsidRPr="009622C9">
        <w:rPr>
          <w:rStyle w:val="VerbatimChar"/>
          <w:lang w:val="de-DE"/>
        </w:rPr>
        <w:t xml:space="preserve"> 13: Der vertikale Filter (598, 908)</w:t>
      </w:r>
    </w:p>
    <w:p w14:paraId="57677C8B" w14:textId="77777777" w:rsidR="00BD0735" w:rsidRPr="009622C9" w:rsidRDefault="009534D4">
      <w:pPr>
        <w:pStyle w:val="berschrift2"/>
        <w:rPr>
          <w:lang w:val="de-DE"/>
        </w:rPr>
      </w:pPr>
      <w:bookmarkStart w:id="17" w:name="schluss"/>
      <w:bookmarkEnd w:id="17"/>
      <w:r w:rsidRPr="009622C9">
        <w:rPr>
          <w:lang w:val="de-DE"/>
        </w:rPr>
        <w:lastRenderedPageBreak/>
        <w:t>Schluss</w:t>
      </w:r>
    </w:p>
    <w:p w14:paraId="57677C8C" w14:textId="6078F4E6" w:rsidR="00BD0735" w:rsidRPr="009622C9" w:rsidRDefault="009534D4">
      <w:pPr>
        <w:pStyle w:val="FirstParagraph"/>
        <w:rPr>
          <w:lang w:val="de-DE"/>
        </w:rPr>
      </w:pPr>
      <w:r w:rsidRPr="009622C9">
        <w:rPr>
          <w:lang w:val="de-DE"/>
        </w:rPr>
        <w:t xml:space="preserve">Es ist erstaunlich wie einfach </w:t>
      </w:r>
      <w:r w:rsidR="009622C9" w:rsidRPr="009622C9">
        <w:rPr>
          <w:lang w:val="de-DE"/>
        </w:rPr>
        <w:t>es ist</w:t>
      </w:r>
      <w:r w:rsidR="00072521">
        <w:rPr>
          <w:lang w:val="de-DE"/>
        </w:rPr>
        <w:t>,</w:t>
      </w:r>
      <w:r w:rsidR="009622C9" w:rsidRPr="009622C9">
        <w:rPr>
          <w:lang w:val="de-DE"/>
        </w:rPr>
        <w:t xml:space="preserve"> </w:t>
      </w:r>
      <w:r w:rsidRPr="009622C9">
        <w:rPr>
          <w:lang w:val="de-DE"/>
        </w:rPr>
        <w:t>Kanten aus einem Bild herauszufiltern. Bei den Convolutional Neuronal Network greift man den Gedanken der Filter auf. Der einzige Unterschied besteht nur noch darin, dass man die Werte in den Filter Matrizen durch Gewichte ersetzt und diese dann trainiert. Somit lassen sich alle beschreibenden Ecken und Kanten herausarbeiten.</w:t>
      </w:r>
    </w:p>
    <w:sectPr w:rsidR="00BD0735" w:rsidRPr="009622C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9E18C" w14:textId="77777777" w:rsidR="008838FB" w:rsidRDefault="008838FB">
      <w:pPr>
        <w:spacing w:after="0"/>
      </w:pPr>
      <w:r>
        <w:separator/>
      </w:r>
    </w:p>
  </w:endnote>
  <w:endnote w:type="continuationSeparator" w:id="0">
    <w:p w14:paraId="18CEE92B" w14:textId="77777777" w:rsidR="008838FB" w:rsidRDefault="008838FB">
      <w:pPr>
        <w:spacing w:after="0"/>
      </w:pPr>
      <w:r>
        <w:continuationSeparator/>
      </w:r>
    </w:p>
  </w:endnote>
  <w:endnote w:type="continuationNotice" w:id="1">
    <w:p w14:paraId="5E83B5A7" w14:textId="77777777" w:rsidR="008838FB" w:rsidRDefault="008838F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D8311" w14:textId="77777777" w:rsidR="008838FB" w:rsidRDefault="008838FB">
      <w:r>
        <w:separator/>
      </w:r>
    </w:p>
  </w:footnote>
  <w:footnote w:type="continuationSeparator" w:id="0">
    <w:p w14:paraId="505BF2B4" w14:textId="77777777" w:rsidR="008838FB" w:rsidRDefault="008838FB">
      <w:r>
        <w:continuationSeparator/>
      </w:r>
    </w:p>
  </w:footnote>
  <w:footnote w:type="continuationNotice" w:id="1">
    <w:p w14:paraId="689DBEE8" w14:textId="77777777" w:rsidR="008838FB" w:rsidRDefault="008838F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57C123"/>
    <w:multiLevelType w:val="multilevel"/>
    <w:tmpl w:val="7F6265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02CA2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E0AE3EA"/>
    <w:multiLevelType w:val="multilevel"/>
    <w:tmpl w:val="D0FCD0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wandi, Karolina">
    <w15:presenceInfo w15:providerId="AD" w15:userId="S::kkhawandi@mt-ag.com::b81c69f0-5f9e-45d1-b264-3cbf698c6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072521"/>
    <w:rsid w:val="000E75BC"/>
    <w:rsid w:val="0020173F"/>
    <w:rsid w:val="002B50E4"/>
    <w:rsid w:val="002D19F5"/>
    <w:rsid w:val="003075D1"/>
    <w:rsid w:val="00422EDE"/>
    <w:rsid w:val="00446FA5"/>
    <w:rsid w:val="0046611A"/>
    <w:rsid w:val="00474AC2"/>
    <w:rsid w:val="004E29B3"/>
    <w:rsid w:val="00565AFD"/>
    <w:rsid w:val="00590D07"/>
    <w:rsid w:val="005A070C"/>
    <w:rsid w:val="00617549"/>
    <w:rsid w:val="006B5712"/>
    <w:rsid w:val="006C00E7"/>
    <w:rsid w:val="00747510"/>
    <w:rsid w:val="00784D58"/>
    <w:rsid w:val="007E48DF"/>
    <w:rsid w:val="0084639C"/>
    <w:rsid w:val="008838FB"/>
    <w:rsid w:val="008D6863"/>
    <w:rsid w:val="009534D4"/>
    <w:rsid w:val="009622C9"/>
    <w:rsid w:val="009A264C"/>
    <w:rsid w:val="00A943C5"/>
    <w:rsid w:val="00B11ED2"/>
    <w:rsid w:val="00B22456"/>
    <w:rsid w:val="00B86B75"/>
    <w:rsid w:val="00BC48D5"/>
    <w:rsid w:val="00BD0735"/>
    <w:rsid w:val="00C36279"/>
    <w:rsid w:val="00C509EE"/>
    <w:rsid w:val="00E129DD"/>
    <w:rsid w:val="00E315A3"/>
    <w:rsid w:val="00EF08D9"/>
    <w:rsid w:val="00F466DB"/>
    <w:rsid w:val="00F50307"/>
    <w:rsid w:val="00F769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7C40"/>
  <w15:docId w15:val="{DDD4D9B4-1033-493C-A671-ADE321899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prechblasentext">
    <w:name w:val="Balloon Text"/>
    <w:basedOn w:val="Standard"/>
    <w:link w:val="SprechblasentextZchn"/>
    <w:semiHidden/>
    <w:unhideWhenUsed/>
    <w:rsid w:val="009622C9"/>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9622C9"/>
    <w:rPr>
      <w:rFonts w:ascii="Segoe UI" w:hAnsi="Segoe UI" w:cs="Segoe UI"/>
      <w:sz w:val="18"/>
      <w:szCs w:val="18"/>
    </w:rPr>
  </w:style>
  <w:style w:type="paragraph" w:styleId="Kopfzeile">
    <w:name w:val="header"/>
    <w:basedOn w:val="Standard"/>
    <w:link w:val="KopfzeileZchn"/>
    <w:semiHidden/>
    <w:unhideWhenUsed/>
    <w:rsid w:val="00F50307"/>
    <w:pPr>
      <w:tabs>
        <w:tab w:val="center" w:pos="4536"/>
        <w:tab w:val="right" w:pos="9072"/>
      </w:tabs>
      <w:spacing w:after="0"/>
    </w:pPr>
  </w:style>
  <w:style w:type="character" w:customStyle="1" w:styleId="KopfzeileZchn">
    <w:name w:val="Kopfzeile Zchn"/>
    <w:basedOn w:val="Absatz-Standardschriftart"/>
    <w:link w:val="Kopfzeile"/>
    <w:semiHidden/>
    <w:rsid w:val="00F50307"/>
  </w:style>
  <w:style w:type="paragraph" w:styleId="Fuzeile">
    <w:name w:val="footer"/>
    <w:basedOn w:val="Standard"/>
    <w:link w:val="FuzeileZchn"/>
    <w:semiHidden/>
    <w:unhideWhenUsed/>
    <w:rsid w:val="00F50307"/>
    <w:pPr>
      <w:tabs>
        <w:tab w:val="center" w:pos="4536"/>
        <w:tab w:val="right" w:pos="9072"/>
      </w:tabs>
      <w:spacing w:after="0"/>
    </w:pPr>
  </w:style>
  <w:style w:type="character" w:customStyle="1" w:styleId="FuzeileZchn">
    <w:name w:val="Fußzeile Zchn"/>
    <w:basedOn w:val="Absatz-Standardschriftart"/>
    <w:link w:val="Fuzeile"/>
    <w:semiHidden/>
    <w:rsid w:val="00F50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t-ag.com/einstieg-in-convolutional-neuronale-netze-mit-kera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1272</Words>
  <Characters>8015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Khawandi, Karolina</cp:lastModifiedBy>
  <cp:revision>26</cp:revision>
  <cp:lastPrinted>2019-08-19T18:29:00Z</cp:lastPrinted>
  <dcterms:created xsi:type="dcterms:W3CDTF">2019-07-24T00:35:00Z</dcterms:created>
  <dcterms:modified xsi:type="dcterms:W3CDTF">2019-11-20T09:01:00Z</dcterms:modified>
</cp:coreProperties>
</file>